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492E" w14:textId="74B821AE" w:rsidR="00DB0D43" w:rsidRDefault="00537491" w:rsidP="00537491">
      <w:pPr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  <w:rtl/>
          <w:lang w:eastAsia="en-US" w:bidi="ar-SA"/>
        </w:rPr>
        <w:drawing>
          <wp:anchor distT="0" distB="0" distL="114300" distR="114300" simplePos="0" relativeHeight="251656704" behindDoc="0" locked="0" layoutInCell="1" allowOverlap="1" wp14:anchorId="79B30190" wp14:editId="1513D647">
            <wp:simplePos x="0" y="0"/>
            <wp:positionH relativeFrom="column">
              <wp:posOffset>308610</wp:posOffset>
            </wp:positionH>
            <wp:positionV relativeFrom="paragraph">
              <wp:posOffset>37465</wp:posOffset>
            </wp:positionV>
            <wp:extent cx="933450" cy="933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eastAsia="en-US" w:bidi="ar-SA"/>
        </w:rPr>
        <w:drawing>
          <wp:anchor distT="0" distB="0" distL="114300" distR="114300" simplePos="0" relativeHeight="251657728" behindDoc="0" locked="0" layoutInCell="1" allowOverlap="1" wp14:anchorId="1E7283BB" wp14:editId="03CA345B">
            <wp:simplePos x="0" y="0"/>
            <wp:positionH relativeFrom="column">
              <wp:posOffset>5185410</wp:posOffset>
            </wp:positionH>
            <wp:positionV relativeFrom="paragraph">
              <wp:posOffset>-635</wp:posOffset>
            </wp:positionV>
            <wp:extent cx="704850" cy="1000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5152D" w14:textId="69E77AAC" w:rsidR="00DA4C96" w:rsidRPr="008E4037" w:rsidRDefault="00537491" w:rsidP="00537491">
      <w:pPr>
        <w:bidi/>
        <w:ind w:right="1080"/>
        <w:jc w:val="center"/>
        <w:rPr>
          <w:rFonts w:cs="B Nazanin"/>
          <w:rtl/>
        </w:rPr>
      </w:pPr>
      <w:r>
        <w:rPr>
          <w:rFonts w:cs="B Nazanin"/>
          <w:sz w:val="32"/>
          <w:szCs w:val="32"/>
        </w:rPr>
        <w:t xml:space="preserve">  </w:t>
      </w:r>
      <w:r w:rsidR="00174727">
        <w:rPr>
          <w:rFonts w:cs="B Nazanin"/>
          <w:sz w:val="32"/>
          <w:szCs w:val="32"/>
        </w:rPr>
        <w:t xml:space="preserve">       </w:t>
      </w:r>
      <w:r w:rsidR="00BC56C0">
        <w:rPr>
          <w:rFonts w:cs="B Nazanin"/>
          <w:sz w:val="32"/>
          <w:szCs w:val="32"/>
          <w:rtl/>
        </w:rPr>
        <w:t>باسمه تعا</w:t>
      </w:r>
      <w:r w:rsidR="00BC56C0">
        <w:rPr>
          <w:rFonts w:cs="B Nazanin" w:hint="cs"/>
          <w:sz w:val="32"/>
          <w:szCs w:val="32"/>
          <w:rtl/>
        </w:rPr>
        <w:t>لی</w:t>
      </w:r>
    </w:p>
    <w:p w14:paraId="751A5415" w14:textId="6296C63B" w:rsidR="00DA4C96" w:rsidRPr="008E4037" w:rsidRDefault="00DA4C96">
      <w:pPr>
        <w:bidi/>
        <w:rPr>
          <w:rFonts w:cs="B Nazanin"/>
        </w:rPr>
      </w:pPr>
    </w:p>
    <w:p w14:paraId="63326262" w14:textId="6DE688A3" w:rsidR="00DA4C96" w:rsidRPr="008E4037" w:rsidRDefault="00BC56C0" w:rsidP="00174727">
      <w:pPr>
        <w:bidi/>
        <w:rPr>
          <w:rFonts w:cs="B Nazanin"/>
        </w:rPr>
      </w:pPr>
      <w:r w:rsidRPr="008E4037">
        <w:rPr>
          <w:rFonts w:cs="B Nazanin"/>
          <w:b/>
          <w:bCs/>
          <w:sz w:val="40"/>
          <w:szCs w:val="40"/>
          <w:rtl/>
        </w:rPr>
        <w:tab/>
      </w:r>
      <w:r w:rsidRPr="008E4037">
        <w:rPr>
          <w:rFonts w:cs="B Nazanin"/>
          <w:b/>
          <w:bCs/>
          <w:sz w:val="40"/>
          <w:szCs w:val="40"/>
          <w:rtl/>
        </w:rPr>
        <w:tab/>
      </w:r>
      <w:r w:rsidRPr="008E4037">
        <w:rPr>
          <w:rFonts w:cs="B Nazanin"/>
          <w:sz w:val="40"/>
          <w:szCs w:val="40"/>
          <w:rtl/>
        </w:rPr>
        <w:tab/>
      </w:r>
      <w:r w:rsidRPr="008E4037">
        <w:rPr>
          <w:rFonts w:cs="B Nazanin"/>
          <w:sz w:val="40"/>
          <w:szCs w:val="40"/>
          <w:rtl/>
        </w:rPr>
        <w:tab/>
      </w:r>
    </w:p>
    <w:p w14:paraId="1EF53234" w14:textId="74096693" w:rsidR="00DA4C96" w:rsidRPr="00174727" w:rsidRDefault="00DA4C96">
      <w:pPr>
        <w:bidi/>
        <w:rPr>
          <w:rFonts w:cs="B Nazanin"/>
          <w:sz w:val="8"/>
          <w:szCs w:val="2"/>
        </w:rPr>
      </w:pPr>
    </w:p>
    <w:p w14:paraId="3F93BE3F" w14:textId="0A952BC5" w:rsidR="00DA4C96" w:rsidRPr="008E4037" w:rsidRDefault="00DA4C96">
      <w:pPr>
        <w:bidi/>
        <w:rPr>
          <w:rFonts w:cs="B Nazanin"/>
        </w:rPr>
      </w:pPr>
    </w:p>
    <w:p w14:paraId="7067887B" w14:textId="77777777" w:rsidR="00116FDB" w:rsidRPr="00174727" w:rsidRDefault="00116FDB" w:rsidP="00116FDB">
      <w:pPr>
        <w:bidi/>
        <w:jc w:val="center"/>
        <w:rPr>
          <w:rFonts w:ascii="IRRoya" w:hAnsi="IRRoya" w:cs="B Titr"/>
          <w:bCs/>
          <w:color w:val="222222"/>
          <w:sz w:val="26"/>
          <w:szCs w:val="26"/>
        </w:rPr>
      </w:pPr>
    </w:p>
    <w:p w14:paraId="34ADB3D5" w14:textId="7ECF8B71" w:rsidR="00C77A8B" w:rsidRPr="00116FDB" w:rsidRDefault="0025694F" w:rsidP="0025694F">
      <w:pPr>
        <w:bidi/>
        <w:jc w:val="center"/>
        <w:rPr>
          <w:rFonts w:ascii="IRRoya" w:hAnsi="IRRoya" w:cs="B Titr"/>
          <w:bCs/>
          <w:color w:val="222222"/>
          <w:sz w:val="40"/>
          <w:szCs w:val="40"/>
          <w:rtl/>
        </w:rPr>
      </w:pPr>
      <w:r>
        <w:rPr>
          <w:rFonts w:ascii="IRRoya" w:hAnsi="IRRoya" w:cs="B Titr" w:hint="cs"/>
          <w:bCs/>
          <w:color w:val="222222"/>
          <w:sz w:val="40"/>
          <w:szCs w:val="40"/>
          <w:rtl/>
        </w:rPr>
        <w:t>طرح‌نامه</w:t>
      </w:r>
      <w:r w:rsidR="00116FDB" w:rsidRPr="00116FDB">
        <w:rPr>
          <w:rFonts w:ascii="IRRoya" w:hAnsi="IRRoya" w:cs="B Titr" w:hint="cs"/>
          <w:bCs/>
          <w:color w:val="222222"/>
          <w:sz w:val="40"/>
          <w:szCs w:val="40"/>
          <w:rtl/>
        </w:rPr>
        <w:t xml:space="preserve"> همایش و رویداد </w:t>
      </w:r>
      <w:r w:rsidR="0004682C">
        <w:rPr>
          <w:rFonts w:ascii="IRRoya" w:hAnsi="IRRoya" w:cs="B Titr" w:hint="cs"/>
          <w:bCs/>
          <w:color w:val="222222"/>
          <w:sz w:val="40"/>
          <w:szCs w:val="40"/>
          <w:rtl/>
        </w:rPr>
        <w:t>باتری‌های نسل آینده</w:t>
      </w:r>
    </w:p>
    <w:p w14:paraId="046FEDFD" w14:textId="77777777" w:rsidR="00116FDB" w:rsidRDefault="00116FDB" w:rsidP="00C77A8B">
      <w:pPr>
        <w:bidi/>
        <w:rPr>
          <w:rFonts w:ascii="IRRoya" w:hAnsi="IRRoya" w:cs="B Titr"/>
          <w:bCs/>
          <w:color w:val="222222"/>
          <w:sz w:val="32"/>
          <w:szCs w:val="32"/>
        </w:rPr>
      </w:pPr>
    </w:p>
    <w:p w14:paraId="0B3C382D" w14:textId="0AFC19A1" w:rsidR="00DA4C96" w:rsidRDefault="00BC56C0" w:rsidP="00116FDB">
      <w:pPr>
        <w:bidi/>
        <w:rPr>
          <w:rFonts w:ascii="IRRoya" w:hAnsi="IRRoya" w:cs="B Titr"/>
          <w:bCs/>
          <w:color w:val="222222"/>
          <w:sz w:val="32"/>
          <w:szCs w:val="32"/>
          <w:rtl/>
        </w:rPr>
      </w:pPr>
      <w:r w:rsidRPr="003F3DE6">
        <w:rPr>
          <w:rFonts w:ascii="IRRoya" w:hAnsi="IRRoya" w:cs="B Titr"/>
          <w:bCs/>
          <w:color w:val="222222"/>
          <w:sz w:val="32"/>
          <w:szCs w:val="32"/>
          <w:rtl/>
        </w:rPr>
        <w:t>مقدمه</w:t>
      </w:r>
    </w:p>
    <w:p w14:paraId="45F42EF5" w14:textId="02CB52E3" w:rsidR="0004682C" w:rsidRPr="00BD3F1C" w:rsidRDefault="00B30FC1" w:rsidP="005F17FF">
      <w:pPr>
        <w:bidi/>
        <w:jc w:val="both"/>
        <w:rPr>
          <w:rFonts w:ascii="IRRoya" w:hAnsi="IRRoya" w:cs="B Nazanin"/>
          <w:b/>
          <w:color w:val="222222"/>
          <w:sz w:val="26"/>
          <w:szCs w:val="30"/>
          <w:rtl/>
        </w:rPr>
      </w:pPr>
      <w:del w:id="0" w:author="Farbod Razzazi" w:date="2023-01-31T09:44:00Z">
        <w:r w:rsidRPr="00BD3F1C" w:rsidDel="001A6D2D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باعنایت به </w:delText>
        </w:r>
      </w:del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مشکل انرژی در </w:t>
      </w:r>
      <w:del w:id="1" w:author="Farbod Razzazi" w:date="2023-01-31T09:44:00Z">
        <w:r w:rsidRPr="00BD3F1C" w:rsidDel="001A6D2D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کشور و </w:delText>
        </w:r>
      </w:del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جهان و </w:t>
      </w:r>
      <w:ins w:id="2" w:author="Farbod Razzazi" w:date="2023-01-31T09:44:00Z"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بصورت ویژه کشورمان </w:t>
        </w:r>
      </w:ins>
      <w:del w:id="3" w:author="Farbod Razzazi" w:date="2023-01-31T09:44:00Z">
        <w:r w:rsidRPr="00BD3F1C" w:rsidDel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گسترش </w:delText>
        </w:r>
      </w:del>
      <w:ins w:id="4" w:author="Farbod Razzazi" w:date="2023-01-31T09:44:00Z"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به یک چالش </w:t>
        </w:r>
      </w:ins>
      <w:ins w:id="5" w:author="Farbod Razzazi" w:date="2023-01-31T09:45:00Z"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جدی بدل شده است</w:t>
        </w:r>
      </w:ins>
      <w:ins w:id="6" w:author="Farbod Razzazi" w:date="2023-01-31T09:44:00Z">
        <w:r w:rsidR="00E7797E" w:rsidRPr="00BD3F1C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</w:t>
        </w:r>
      </w:ins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و تمایل بشر به تجهیزات و وسایل الکترونیکی قابل حمل</w:t>
      </w:r>
      <w:ins w:id="7" w:author="Farbod Razzazi" w:date="2023-01-31T09:45:00Z"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،</w:t>
        </w:r>
      </w:ins>
      <w:del w:id="8" w:author="Farbod Razzazi" w:date="2023-01-31T09:45:00Z">
        <w:r w:rsidRPr="00BD3F1C" w:rsidDel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 و </w:delText>
        </w:r>
      </w:del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خودروهای برقی </w:t>
      </w:r>
      <w:r w:rsidR="00491FC7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و بحث تجدید پذیری انرژی،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باعث</w:t>
      </w:r>
      <w:r w:rsidR="00491FC7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جذاب شدن و مورد توجه قرارگرفتن فناور‌</w:t>
      </w:r>
      <w:ins w:id="9" w:author="Farbod Razzazi" w:date="2023-01-31T09:45:00Z"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ی</w:t>
        </w:r>
      </w:ins>
      <w:ins w:id="10" w:author="Farbod Razzazi" w:date="2023-01-31T09:48:00Z">
        <w:r w:rsidR="00D77B1F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</w:ins>
      <w:r w:rsidR="00491FC7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های باتری</w:t>
      </w:r>
      <w:ins w:id="11" w:author="Farbod Razzazi" w:date="2023-01-31T09:45:00Z"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علی</w:t>
        </w:r>
        <w:r w:rsidR="00E7797E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الخصوص باتری</w:t>
        </w:r>
        <w:r w:rsidR="00E7797E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های</w:t>
        </w:r>
      </w:ins>
      <w:r w:rsidR="00491FC7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لیتیوم یونی و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فناوری‌های</w:t>
      </w:r>
      <w:r w:rsidR="00491FC7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وابسته به آن شده است</w:t>
      </w:r>
      <w:del w:id="12" w:author="Farbod Razzazi" w:date="2023-01-31T09:45:00Z">
        <w:r w:rsidR="005F17FF" w:rsidRPr="00BD3F1C" w:rsidDel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، </w:delText>
        </w:r>
      </w:del>
      <w:ins w:id="13" w:author="Farbod Razzazi" w:date="2023-01-31T09:45:00Z"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.</w:t>
        </w:r>
        <w:r w:rsidR="00E7797E" w:rsidRPr="00BD3F1C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</w:t>
        </w:r>
      </w:ins>
      <w:r w:rsidR="005F17F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لذا </w:t>
      </w:r>
      <w:del w:id="14" w:author="Farbod Razzazi" w:date="2023-01-31T09:48:00Z">
        <w:r w:rsidR="005F17FF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با توجه به رسالت </w:delText>
        </w:r>
      </w:del>
      <w:r w:rsidR="005F17F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دانشگاه آزاد اسلامی </w:t>
      </w:r>
      <w:ins w:id="15" w:author="Farbod Razzazi" w:date="2023-01-31T09:48:00Z">
        <w:r w:rsidR="00D77B1F" w:rsidRPr="00BD3F1C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با توجه به رسالت </w:t>
        </w:r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خود </w:t>
        </w:r>
      </w:ins>
      <w:r w:rsidR="005F17F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برای تبدیل شدن به دانشگاه حل مسئله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و بومی</w:t>
      </w:r>
      <w:ins w:id="16" w:author="Farbod Razzazi" w:date="2023-01-31T09:47:00Z">
        <w:r w:rsidR="00D77B1F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</w:ins>
      <w:del w:id="17" w:author="Farbod Razzazi" w:date="2023-01-31T09:47:00Z">
        <w:r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 </w:delText>
        </w:r>
      </w:del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سازی</w:t>
      </w:r>
      <w:r w:rsidR="005F17F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 دست‌</w:t>
      </w:r>
      <w:r w:rsidR="00491FC7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یابی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</w:t>
      </w:r>
      <w:r w:rsidR="00491FC7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به </w:t>
      </w:r>
      <w:r w:rsidR="005F17F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دانش‌</w:t>
      </w:r>
      <w:del w:id="18" w:author="Farbod Razzazi" w:date="2023-01-31T09:49:00Z">
        <w:r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>های</w:delText>
        </w:r>
      </w:del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حوزه</w:t>
      </w:r>
      <w:r w:rsidR="005F17F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‌های مورد نیاز کشور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</w:t>
      </w:r>
      <w:del w:id="19" w:author="Farbod Razzazi" w:date="2023-01-31T09:49:00Z">
        <w:r w:rsidR="00EF0C98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که </w:delText>
        </w:r>
      </w:del>
      <w:ins w:id="20" w:author="Farbod Razzazi" w:date="2023-01-31T09:49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به دنبال</w:t>
        </w:r>
        <w:r w:rsidR="00D77B1F" w:rsidRPr="00BD3F1C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</w:t>
        </w:r>
      </w:ins>
      <w:r w:rsidR="00EF0C98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بستر</w:t>
      </w:r>
      <w:del w:id="21" w:author="Farbod Razzazi" w:date="2023-01-31T09:49:00Z">
        <w:r w:rsidR="00EF0C98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 </w:delText>
        </w:r>
      </w:del>
      <w:r w:rsidR="00EF0C98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ساز</w:t>
      </w:r>
      <w:ins w:id="22" w:author="Farbod Razzazi" w:date="2023-01-31T09:49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ی توسعه فناوری باتری </w:t>
        </w:r>
      </w:ins>
      <w:del w:id="23" w:author="Farbod Razzazi" w:date="2023-01-31T09:50:00Z">
        <w:r w:rsidR="00EF0C98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 تشکیل هسته ها و گروه‌های علمی دانش بنیان </w:delText>
        </w:r>
      </w:del>
      <w:del w:id="24" w:author="Farbod Razzazi" w:date="2023-01-31T09:49:00Z">
        <w:r w:rsidR="0004682C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>م</w:delText>
        </w:r>
        <w:r w:rsidR="005F17FF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>ی‌</w:delText>
        </w:r>
        <w:r w:rsidR="0004682C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>شود</w:delText>
        </w:r>
      </w:del>
      <w:ins w:id="25" w:author="Farbod Razzazi" w:date="2023-01-31T09:49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است</w:t>
        </w:r>
      </w:ins>
      <w:ins w:id="26" w:author="Farbod Razzazi" w:date="2023-01-31T09:50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.</w:t>
        </w:r>
      </w:ins>
      <w:del w:id="27" w:author="Farbod Razzazi" w:date="2023-01-31T09:50:00Z">
        <w:r w:rsidR="0004682C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>،</w:delText>
        </w:r>
      </w:del>
      <w:r w:rsidR="00EF0C98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این</w:t>
      </w:r>
      <w:r w:rsidR="00E05105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EF0C98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طرح نامه در راستای </w:t>
      </w:r>
      <w:r w:rsidR="0004682C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ایجاد </w:t>
      </w:r>
      <w:ins w:id="28" w:author="Farbod Razzazi" w:date="2023-01-31T09:50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این </w:t>
        </w:r>
      </w:ins>
      <w:ins w:id="29" w:author="Farbod Razzazi" w:date="2023-01-31T09:46:00Z"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جریان</w:t>
        </w:r>
        <w:r w:rsidR="00E7797E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  <w:r w:rsidR="00E7797E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علمی در این حوزه در محافل علمی از طریق </w:t>
        </w:r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شناسایی </w:t>
        </w:r>
      </w:ins>
      <w:del w:id="30" w:author="Farbod Razzazi" w:date="2023-01-31T09:46:00Z">
        <w:r w:rsidR="0004682C" w:rsidRPr="00BD3F1C" w:rsidDel="00D77B1F">
          <w:rPr>
            <w:rFonts w:ascii="IRRoya" w:hAnsi="IRRoya" w:cs="B Nazanin"/>
            <w:b/>
            <w:color w:val="222222"/>
            <w:sz w:val="30"/>
            <w:szCs w:val="30"/>
            <w:rtl/>
          </w:rPr>
          <w:delText xml:space="preserve">هم‌افزایی بین </w:delText>
        </w:r>
      </w:del>
      <w:r w:rsidR="0004682C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پژوهشگران و </w:t>
      </w:r>
      <w:ins w:id="31" w:author="Farbod Razzazi" w:date="2023-01-31T09:46:00Z">
        <w:r w:rsidR="00D77B1F" w:rsidRPr="00BD3F1C">
          <w:rPr>
            <w:rFonts w:ascii="IRRoya" w:hAnsi="IRRoya" w:cs="B Nazanin"/>
            <w:b/>
            <w:color w:val="222222"/>
            <w:sz w:val="30"/>
            <w:szCs w:val="30"/>
            <w:rtl/>
          </w:rPr>
          <w:t xml:space="preserve">هم‌افزایی بین </w:t>
        </w:r>
      </w:ins>
      <w:ins w:id="32" w:author="Farbod Razzazi" w:date="2023-01-31T09:47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آنان و </w:t>
        </w:r>
      </w:ins>
      <w:r w:rsidR="0004682C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بهره‌برداران صنعتی برای عرضه چشم‌انداز و </w:t>
      </w:r>
      <w:r w:rsidR="0004682C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شناسایی </w:t>
      </w:r>
      <w:r w:rsidR="0004682C" w:rsidRPr="00BD3F1C">
        <w:rPr>
          <w:rFonts w:ascii="IRRoya" w:hAnsi="IRRoya" w:cs="B Nazanin"/>
          <w:b/>
          <w:color w:val="222222"/>
          <w:sz w:val="30"/>
          <w:szCs w:val="30"/>
          <w:rtl/>
        </w:rPr>
        <w:t>ظرفیت‌های</w:t>
      </w:r>
      <w:ins w:id="33" w:author="Farbod Razzazi" w:date="2023-01-31T09:47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این زمینه</w:t>
        </w:r>
      </w:ins>
      <w:r w:rsidR="0004682C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در میان جوانان با استعداد کشور</w:t>
      </w:r>
      <w:ins w:id="34" w:author="Farbod Razzazi" w:date="2023-01-31T09:51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و</w:t>
        </w:r>
      </w:ins>
      <w:del w:id="35" w:author="Farbod Razzazi" w:date="2023-01-31T09:51:00Z">
        <w:r w:rsidR="0004682C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، </w:delText>
        </w:r>
      </w:del>
      <w:ins w:id="36" w:author="Farbod Razzazi" w:date="2023-01-31T09:50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</w:t>
        </w:r>
        <w:r w:rsidR="00D77B1F" w:rsidRPr="00BD3F1C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تشکیل هسته ها و گروه‌های علمی دانش بنیان </w:t>
        </w:r>
      </w:ins>
      <w:del w:id="37" w:author="Farbod Razzazi" w:date="2023-01-31T09:51:00Z">
        <w:r w:rsidR="0004682C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در مورد </w:delText>
        </w:r>
        <w:r w:rsidR="00EF0C98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>دانش و چالش</w:delText>
        </w:r>
        <w:r w:rsidR="0004682C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 </w:delText>
        </w:r>
      </w:del>
      <w:r w:rsidR="0004682C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در طراحی، ساخت، تولید و بهر</w:t>
      </w:r>
      <w:ins w:id="38" w:author="Farbod Razzazi" w:date="2023-01-31T09:51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ه</w:t>
        </w:r>
        <w:r w:rsidR="00D77B1F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</w:ins>
      <w:r w:rsidR="0004682C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وری</w:t>
      </w:r>
      <w:r w:rsidR="00EF0C98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باتری‌های نسل آینده </w:t>
      </w:r>
      <w:del w:id="39" w:author="Farbod Razzazi" w:date="2023-01-31T09:51:00Z">
        <w:r w:rsidR="00E05105" w:rsidRPr="00BD3F1C" w:rsidDel="00D77B1F">
          <w:rPr>
            <w:rFonts w:ascii="IRRoya" w:hAnsi="IRRoya" w:cs="B Nazanin"/>
            <w:b/>
            <w:color w:val="222222"/>
            <w:sz w:val="30"/>
            <w:szCs w:val="30"/>
            <w:rtl/>
          </w:rPr>
          <w:delText xml:space="preserve">طراحی </w:delText>
        </w:r>
      </w:del>
      <w:ins w:id="40" w:author="Farbod Razzazi" w:date="2023-01-31T09:51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پیشنهاد</w:t>
        </w:r>
        <w:r w:rsidR="00D77B1F" w:rsidRPr="00BD3F1C">
          <w:rPr>
            <w:rFonts w:ascii="IRRoya" w:hAnsi="IRRoya" w:cs="B Nazanin"/>
            <w:b/>
            <w:color w:val="222222"/>
            <w:sz w:val="30"/>
            <w:szCs w:val="30"/>
            <w:rtl/>
          </w:rPr>
          <w:t xml:space="preserve"> </w:t>
        </w:r>
      </w:ins>
      <w:r w:rsidR="00E05105" w:rsidRPr="00BD3F1C">
        <w:rPr>
          <w:rFonts w:ascii="IRRoya" w:hAnsi="IRRoya" w:cs="B Nazanin"/>
          <w:b/>
          <w:color w:val="222222"/>
          <w:sz w:val="30"/>
          <w:szCs w:val="30"/>
          <w:rtl/>
        </w:rPr>
        <w:t>شده است</w:t>
      </w:r>
      <w:r w:rsidR="00E05105" w:rsidRPr="00BD3F1C">
        <w:rPr>
          <w:rFonts w:ascii="IRRoya" w:hAnsi="IRRoya" w:cs="B Nazanin"/>
          <w:b/>
          <w:color w:val="222222"/>
          <w:sz w:val="26"/>
          <w:szCs w:val="30"/>
          <w:rtl/>
        </w:rPr>
        <w:t xml:space="preserve">. </w:t>
      </w:r>
    </w:p>
    <w:p w14:paraId="01C88566" w14:textId="5E7981F1" w:rsidR="00C93E99" w:rsidRPr="00BD3F1C" w:rsidRDefault="0004682C" w:rsidP="00C93E99">
      <w:pPr>
        <w:bidi/>
        <w:jc w:val="both"/>
        <w:rPr>
          <w:rFonts w:ascii="IRRoya" w:hAnsi="IRRoya" w:cs="B Nazanin"/>
          <w:b/>
          <w:color w:val="222222"/>
          <w:sz w:val="26"/>
          <w:szCs w:val="30"/>
          <w:rtl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در این برنامه </w:t>
      </w:r>
      <w:r w:rsidR="005F17F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به منظور افزایش حداکثری مشارکت‌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کنندگان و</w:t>
      </w:r>
      <w:r w:rsidR="005F17F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تحت پوشش قرارگرفتن طیف گسترده‌تری از مخاطب</w:t>
      </w:r>
      <w:ins w:id="41" w:author="Farbod Razzazi" w:date="2023-01-31T09:51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ا</w:t>
        </w:r>
      </w:ins>
      <w:del w:id="42" w:author="Farbod Razzazi" w:date="2023-01-31T09:51:00Z">
        <w:r w:rsidR="005F17FF" w:rsidRPr="00BD3F1C" w:rsidDel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>ی</w:delText>
        </w:r>
      </w:del>
      <w:r w:rsidR="005F17F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ن نسبت به رویدادهای مشابه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،</w:t>
      </w:r>
      <w:r w:rsidR="00E05105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سه</w:t>
      </w:r>
      <w:r w:rsidR="00E05105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بخش اصلی دیده شده است</w:t>
      </w:r>
      <w:r w:rsidR="00C93E99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:</w:t>
      </w:r>
      <w:r w:rsidR="005F17FF"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 xml:space="preserve"> </w:t>
      </w:r>
    </w:p>
    <w:p w14:paraId="67DAB1E3" w14:textId="77777777" w:rsidR="00C93E99" w:rsidRPr="00BD3F1C" w:rsidRDefault="00E05105" w:rsidP="00C93E99">
      <w:pPr>
        <w:pStyle w:val="ListParagraph"/>
        <w:numPr>
          <w:ilvl w:val="0"/>
          <w:numId w:val="8"/>
        </w:numPr>
        <w:bidi/>
        <w:jc w:val="both"/>
        <w:rPr>
          <w:rFonts w:ascii="IRRoya" w:hAnsi="IRRoya" w:cs="B Nazanin"/>
          <w:b/>
          <w:color w:val="222222"/>
          <w:sz w:val="26"/>
          <w:szCs w:val="30"/>
        </w:rPr>
      </w:pPr>
      <w:r w:rsidRPr="00BD3F1C">
        <w:rPr>
          <w:rFonts w:ascii="IRRoya" w:hAnsi="IRRoya" w:cs="B Nazanin" w:hint="cs"/>
          <w:b/>
          <w:color w:val="222222"/>
          <w:sz w:val="26"/>
          <w:szCs w:val="30"/>
          <w:u w:val="single"/>
          <w:rtl/>
        </w:rPr>
        <w:t>بخش اول،</w:t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 xml:space="preserve"> همایشی </w:t>
      </w:r>
      <w:r w:rsidR="00A04C77"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 xml:space="preserve">ترویجی </w:t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تخصصی از پژوهش</w:t>
      </w:r>
      <w:r w:rsidRPr="00BD3F1C">
        <w:rPr>
          <w:rFonts w:ascii="IRRoya" w:hAnsi="IRRoya" w:cs="B Nazanin"/>
          <w:b/>
          <w:color w:val="222222"/>
          <w:sz w:val="26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های انجام شده پیش</w:t>
      </w:r>
      <w:r w:rsidRPr="00BD3F1C">
        <w:rPr>
          <w:rFonts w:ascii="IRRoya" w:hAnsi="IRRoya" w:cs="B Nazanin"/>
          <w:b/>
          <w:color w:val="222222"/>
          <w:sz w:val="26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بینی شده است.</w:t>
      </w:r>
      <w:del w:id="43" w:author="Farbod Razzazi" w:date="2023-01-31T09:52:00Z">
        <w:r w:rsidRPr="00BD3F1C" w:rsidDel="00D77B1F">
          <w:rPr>
            <w:rFonts w:ascii="IRRoya" w:hAnsi="IRRoya" w:cs="B Nazanin" w:hint="cs"/>
            <w:b/>
            <w:color w:val="222222"/>
            <w:sz w:val="26"/>
            <w:szCs w:val="30"/>
            <w:rtl/>
          </w:rPr>
          <w:delText xml:space="preserve"> </w:delText>
        </w:r>
      </w:del>
    </w:p>
    <w:p w14:paraId="00130E64" w14:textId="69B1E501" w:rsidR="00C93E99" w:rsidRPr="00BD3F1C" w:rsidRDefault="00C93E99" w:rsidP="00C93E99">
      <w:pPr>
        <w:pStyle w:val="ListParagraph"/>
        <w:numPr>
          <w:ilvl w:val="0"/>
          <w:numId w:val="8"/>
        </w:numPr>
        <w:bidi/>
        <w:jc w:val="both"/>
        <w:rPr>
          <w:rFonts w:ascii="IRRoya" w:hAnsi="IRRoya" w:cs="B Nazanin"/>
          <w:b/>
          <w:color w:val="222222"/>
          <w:sz w:val="26"/>
          <w:szCs w:val="30"/>
        </w:rPr>
      </w:pPr>
      <w:r w:rsidRPr="00BD3F1C">
        <w:rPr>
          <w:rFonts w:ascii="IRRoya" w:hAnsi="IRRoya" w:cs="B Nazanin" w:hint="cs"/>
          <w:b/>
          <w:color w:val="222222"/>
          <w:sz w:val="26"/>
          <w:szCs w:val="30"/>
          <w:u w:val="single"/>
          <w:rtl/>
        </w:rPr>
        <w:t>بخش دوم،</w:t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 xml:space="preserve"> </w:t>
      </w:r>
      <w:r w:rsidR="00E05105"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به شکل</w:t>
      </w:r>
      <w:r w:rsidR="00E05105" w:rsidRPr="00BD3F1C">
        <w:rPr>
          <w:rFonts w:ascii="IRRoya" w:hAnsi="IRRoya" w:cs="B Nazanin"/>
          <w:b/>
          <w:color w:val="222222"/>
          <w:sz w:val="26"/>
          <w:szCs w:val="30"/>
          <w:rtl/>
        </w:rPr>
        <w:softHyphen/>
      </w:r>
      <w:r w:rsidR="00E05105"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گیری و حمایت از تیم</w:t>
      </w:r>
      <w:r w:rsidR="00E05105" w:rsidRPr="00BD3F1C">
        <w:rPr>
          <w:rFonts w:ascii="IRRoya" w:hAnsi="IRRoya" w:cs="B Nazanin"/>
          <w:b/>
          <w:color w:val="222222"/>
          <w:sz w:val="26"/>
          <w:szCs w:val="30"/>
          <w:rtl/>
        </w:rPr>
        <w:softHyphen/>
      </w:r>
      <w:r w:rsidR="00E05105"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ها و انجمن</w:t>
      </w:r>
      <w:r w:rsidR="004C60F1"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‌</w:t>
      </w:r>
      <w:r w:rsidR="00E05105"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 xml:space="preserve">های تخصصی در قالب </w:t>
      </w:r>
      <w:r w:rsidR="00E05105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یک مسابقه جذاب 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عملی </w:t>
      </w:r>
      <w:r w:rsidR="00E05105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برای دانشجویان و دانش‌آموزان به صورت حضوری 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اختصاص یافته است.</w:t>
      </w:r>
    </w:p>
    <w:p w14:paraId="27683958" w14:textId="62D12769" w:rsidR="00E05105" w:rsidRDefault="00E05105" w:rsidP="00084768">
      <w:pPr>
        <w:pStyle w:val="ListParagraph"/>
        <w:numPr>
          <w:ilvl w:val="0"/>
          <w:numId w:val="8"/>
        </w:numPr>
        <w:bidi/>
        <w:jc w:val="both"/>
        <w:rPr>
          <w:ins w:id="44" w:author="Farbod Razzazi" w:date="2023-01-31T09:40:00Z"/>
          <w:rFonts w:ascii="IRRoya" w:hAnsi="IRRoya" w:cs="B Nazanin"/>
          <w:b/>
          <w:color w:val="222222"/>
          <w:sz w:val="26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u w:val="single"/>
          <w:rtl/>
        </w:rPr>
        <w:t>بخش سوم،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یک رویداد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فناورانه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هم‌افزا </w:t>
      </w:r>
      <w:ins w:id="45" w:author="Farbod Razzazi" w:date="2023-01-31T09:55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در چارچوب</w:t>
        </w:r>
      </w:ins>
      <w:ins w:id="46" w:author="Farbod Razzazi" w:date="2023-01-31T09:54:00Z">
        <w:r w:rsidR="00D77B1F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طرح شهید بابایی بنیاد ملی نخبگان </w:t>
        </w:r>
      </w:ins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به منظور شناسایی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ظرفیت دانشی و فناوری کشور در این زمینه اختصاص یافته است. این رویداد شامل احصاء 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نیازها و چالش‌های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حوزه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، عرضه نیازمندی‌ها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به پژوهشگران و استادان دانشگاهی 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>در راستای حل مشکلات و مسائل صنعت و جامعه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توسعه فناوری‌های نوین در حوزه‌های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انواع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باتری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های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استارتری، سیلد،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ساکن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و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صنعتی، حرارتی،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سیلور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زینک، ابرخازن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ها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و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انواع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سامانه</w:t>
      </w:r>
      <w:ins w:id="47" w:author="Farbod Razzazi" w:date="2023-01-31T09:52:00Z">
        <w:r w:rsidR="00D77B1F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</w:ins>
      <w:del w:id="48" w:author="Farbod Razzazi" w:date="2023-01-31T09:52:00Z">
        <w:r w:rsidR="00F4310E" w:rsidRPr="00BD3F1C" w:rsidDel="00D77B1F">
          <w:rPr>
            <w:rFonts w:ascii="IRRoya" w:hAnsi="IRRoya" w:cs="B Nazanin"/>
            <w:b/>
            <w:color w:val="222222"/>
            <w:sz w:val="30"/>
            <w:szCs w:val="30"/>
            <w:rtl/>
          </w:rPr>
          <w:delText xml:space="preserve"> </w:delText>
        </w:r>
      </w:del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های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تامین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منابع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انرژی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تجدید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25694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پذیر و محیط زیست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،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پیل</w:t>
      </w:r>
      <w:r w:rsidR="00F4310E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F4310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سوختی</w:t>
      </w:r>
      <w:r w:rsidR="0025694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، 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نظامی و </w:t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همچنین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ارائه راهکار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خواهد بود</w:t>
      </w:r>
      <w:r w:rsidRPr="00BD3F1C">
        <w:rPr>
          <w:rFonts w:ascii="IRRoya" w:hAnsi="IRRoya" w:cs="B Nazanin"/>
          <w:b/>
          <w:color w:val="222222"/>
          <w:sz w:val="26"/>
          <w:szCs w:val="30"/>
          <w:rtl/>
        </w:rPr>
        <w:t>.</w:t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 xml:space="preserve"> در کنار این بخش</w:t>
      </w:r>
      <w:r w:rsidRPr="00BD3F1C">
        <w:rPr>
          <w:rFonts w:ascii="IRRoya" w:hAnsi="IRRoya" w:cs="B Nazanin"/>
          <w:b/>
          <w:color w:val="222222"/>
          <w:sz w:val="26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ها (مسابقه، همایش تخصصی از پژوهش</w:t>
      </w:r>
      <w:r w:rsidRPr="00BD3F1C">
        <w:rPr>
          <w:rFonts w:ascii="IRRoya" w:hAnsi="IRRoya" w:cs="B Nazanin"/>
          <w:b/>
          <w:color w:val="222222"/>
          <w:sz w:val="26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های انجام شده و رویداد فناورانه)، نمایشگاهی صنعتی به همراه کارگاه</w:t>
      </w:r>
      <w:r w:rsidRPr="00BD3F1C">
        <w:rPr>
          <w:rFonts w:ascii="IRRoya" w:hAnsi="IRRoya" w:cs="B Nazanin"/>
          <w:b/>
          <w:color w:val="222222"/>
          <w:sz w:val="26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های مرز دانش پیش</w:t>
      </w:r>
      <w:r w:rsidRPr="00BD3F1C">
        <w:rPr>
          <w:rFonts w:ascii="IRRoya" w:hAnsi="IRRoya" w:cs="B Nazanin"/>
          <w:b/>
          <w:color w:val="222222"/>
          <w:sz w:val="26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26"/>
          <w:szCs w:val="30"/>
          <w:rtl/>
        </w:rPr>
        <w:t>بینی شده است.</w:t>
      </w:r>
      <w:ins w:id="49" w:author="Farbod Razzazi" w:date="2023-01-31T09:53:00Z">
        <w:r w:rsidR="00D77B1F">
          <w:rPr>
            <w:rFonts w:ascii="IRRoya" w:hAnsi="IRRoya" w:cs="B Nazanin" w:hint="cs"/>
            <w:b/>
            <w:color w:val="222222"/>
            <w:sz w:val="26"/>
            <w:szCs w:val="30"/>
            <w:rtl/>
          </w:rPr>
          <w:t xml:space="preserve"> </w:t>
        </w:r>
      </w:ins>
    </w:p>
    <w:p w14:paraId="29BF0C17" w14:textId="62A481EA" w:rsidR="001A6D2D" w:rsidRPr="00BD3F1C" w:rsidDel="001A6D2D" w:rsidRDefault="001A6D2D" w:rsidP="001A6D2D">
      <w:pPr>
        <w:pStyle w:val="ListParagraph"/>
        <w:numPr>
          <w:ilvl w:val="0"/>
          <w:numId w:val="8"/>
        </w:numPr>
        <w:bidi/>
        <w:jc w:val="both"/>
        <w:rPr>
          <w:del w:id="50" w:author="Farbod Razzazi" w:date="2023-01-31T09:42:00Z"/>
          <w:rFonts w:ascii="IRRoya" w:hAnsi="IRRoya" w:cs="B Nazanin"/>
          <w:b/>
          <w:color w:val="222222"/>
          <w:sz w:val="26"/>
          <w:szCs w:val="30"/>
        </w:rPr>
      </w:pPr>
    </w:p>
    <w:p w14:paraId="0CEEECF2" w14:textId="77777777" w:rsidR="001A6D2D" w:rsidRDefault="00E05105" w:rsidP="001A6D2D">
      <w:pPr>
        <w:pStyle w:val="ListParagraph"/>
        <w:bidi/>
        <w:ind w:left="1069"/>
        <w:jc w:val="both"/>
        <w:rPr>
          <w:ins w:id="51" w:author="Farbod Razzazi" w:date="2023-01-31T09:42:00Z"/>
          <w:rFonts w:ascii="IRRoya" w:hAnsi="IRRoya" w:cs="B Nazanin"/>
          <w:b/>
          <w:color w:val="222222"/>
          <w:sz w:val="30"/>
          <w:szCs w:val="30"/>
          <w:rtl/>
        </w:rPr>
      </w:pP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طراحی این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برنامه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به صورتی است که از یک سو پژوهشگران جوان و مستعد فرصت بروز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توانایی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های خود را دارند 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و از سوی دیگر پژوهش‌های دانشگاهی در جهت رفع نیازهای کشور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همراستا می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شوند</w:t>
      </w:r>
      <w:r w:rsidRPr="00BD3F1C">
        <w:rPr>
          <w:rFonts w:ascii="IRRoya" w:hAnsi="IRRoya" w:cs="B Nazanin"/>
          <w:b/>
          <w:color w:val="222222"/>
          <w:sz w:val="26"/>
          <w:szCs w:val="30"/>
          <w:rtl/>
        </w:rPr>
        <w:t xml:space="preserve">.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همچنین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با توجّه به حضور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ذینفعان، 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>بهره‌برداران و شرکت‌های مطرح در این زمینه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،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امکان ایجاد شبکه پژوهشگران و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>نیز پژوهش شبکه‌ای در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این حوزه مهیا خواهد شد.</w:t>
      </w:r>
      <w:ins w:id="52" w:author="Farbod Razzazi" w:date="2023-01-31T09:42:00Z">
        <w:r w:rsidR="001A6D2D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</w:t>
        </w:r>
      </w:ins>
    </w:p>
    <w:p w14:paraId="3409392D" w14:textId="5764B082" w:rsidR="001A6D2D" w:rsidRPr="001A6D2D" w:rsidRDefault="001A6D2D" w:rsidP="001A6D2D">
      <w:pPr>
        <w:pStyle w:val="ListParagraph"/>
        <w:bidi/>
        <w:ind w:left="1069"/>
        <w:jc w:val="both"/>
        <w:rPr>
          <w:ins w:id="53" w:author="Farbod Razzazi" w:date="2023-01-31T09:42:00Z"/>
          <w:rFonts w:ascii="IRRoya" w:hAnsi="IRRoya" w:cs="B Nazanin"/>
          <w:b/>
          <w:color w:val="222222"/>
          <w:sz w:val="26"/>
          <w:szCs w:val="30"/>
          <w:rPrChange w:id="54" w:author="Farbod Razzazi" w:date="2023-01-31T09:42:00Z">
            <w:rPr>
              <w:ins w:id="55" w:author="Farbod Razzazi" w:date="2023-01-31T09:42:00Z"/>
              <w:sz w:val="26"/>
            </w:rPr>
          </w:rPrChange>
        </w:rPr>
        <w:pPrChange w:id="56" w:author="Farbod Razzazi" w:date="2023-01-31T09:42:00Z">
          <w:pPr>
            <w:pStyle w:val="ListParagraph"/>
            <w:numPr>
              <w:numId w:val="8"/>
            </w:numPr>
            <w:bidi/>
            <w:ind w:left="1069" w:hanging="360"/>
            <w:jc w:val="both"/>
          </w:pPr>
        </w:pPrChange>
      </w:pPr>
      <w:ins w:id="57" w:author="Farbod Razzazi" w:date="2023-01-31T09:42:00Z">
        <w:r w:rsidRPr="001A6D2D"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  <w:rPrChange w:id="58" w:author="Farbod Razzazi" w:date="2023-01-31T09:42:00Z">
              <w:rPr>
                <w:rFonts w:ascii="Times New Roman" w:hAnsi="Times New Roman" w:cs="Times New Roman" w:hint="cs"/>
                <w:rtl/>
              </w:rPr>
            </w:rPrChange>
          </w:rPr>
          <w:t>در</w:t>
        </w:r>
        <w:r w:rsidRPr="001A6D2D"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  <w:rPrChange w:id="59" w:author="Farbod Razzazi" w:date="2023-01-31T09:42:00Z">
              <w:rPr>
                <w:rFonts w:hint="cs"/>
                <w:rtl/>
              </w:rPr>
            </w:rPrChange>
          </w:rPr>
          <w:t xml:space="preserve"> </w:t>
        </w:r>
        <w:r w:rsidRPr="001A6D2D"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  <w:rPrChange w:id="60" w:author="Farbod Razzazi" w:date="2023-01-31T09:42:00Z">
              <w:rPr>
                <w:rFonts w:ascii="Times New Roman" w:hAnsi="Times New Roman" w:cs="Times New Roman" w:hint="cs"/>
                <w:rtl/>
              </w:rPr>
            </w:rPrChange>
          </w:rPr>
          <w:t>چشم</w:t>
        </w:r>
        <w:r w:rsidRPr="001A6D2D"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  <w:rPrChange w:id="61" w:author="Farbod Razzazi" w:date="2023-01-31T09:42:00Z">
              <w:rPr>
                <w:rtl/>
              </w:rPr>
            </w:rPrChange>
          </w:rPr>
          <w:softHyphen/>
        </w:r>
        <w:r w:rsidRPr="001A6D2D"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  <w:rPrChange w:id="62" w:author="Farbod Razzazi" w:date="2023-01-31T09:42:00Z">
              <w:rPr>
                <w:rFonts w:hint="cs"/>
                <w:rtl/>
              </w:rPr>
            </w:rPrChange>
          </w:rPr>
          <w:t>انداز، باشگاه می</w:t>
        </w:r>
        <w:r w:rsidRPr="001A6D2D"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  <w:rPrChange w:id="63" w:author="Farbod Razzazi" w:date="2023-01-31T09:42:00Z">
              <w:rPr>
                <w:rtl/>
              </w:rPr>
            </w:rPrChange>
          </w:rPr>
          <w:softHyphen/>
        </w:r>
        <w:r w:rsidRPr="001A6D2D"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  <w:rPrChange w:id="64" w:author="Farbod Razzazi" w:date="2023-01-31T09:42:00Z">
              <w:rPr>
                <w:rFonts w:hint="cs"/>
                <w:rtl/>
              </w:rPr>
            </w:rPrChange>
          </w:rPr>
          <w:t>تواند به آینده</w:t>
        </w:r>
        <w:r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</w:rPr>
          <w:softHyphen/>
        </w:r>
        <w:r w:rsidRPr="001A6D2D"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  <w:rPrChange w:id="65" w:author="Farbod Razzazi" w:date="2023-01-31T09:42:00Z">
              <w:rPr>
                <w:rFonts w:hint="cs"/>
                <w:rtl/>
              </w:rPr>
            </w:rPrChange>
          </w:rPr>
          <w:t>پژوهی و رصد فناوریهای آینده در بازه 20 سال آینده میپردازد. این بخش می</w:t>
        </w:r>
        <w:r w:rsidRPr="001A6D2D"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  <w:rPrChange w:id="66" w:author="Farbod Razzazi" w:date="2023-01-31T09:42:00Z">
              <w:rPr>
                <w:rtl/>
              </w:rPr>
            </w:rPrChange>
          </w:rPr>
          <w:softHyphen/>
        </w:r>
        <w:r w:rsidRPr="001A6D2D"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  <w:rPrChange w:id="67" w:author="Farbod Razzazi" w:date="2023-01-31T09:42:00Z">
              <w:rPr>
                <w:rFonts w:hint="cs"/>
                <w:rtl/>
              </w:rPr>
            </w:rPrChange>
          </w:rPr>
          <w:t>تواند بصورت یک طرح جداگانه و خارج از محدوده این طرح پیشنهادی قابل بررسی و پیشنهاد است.</w:t>
        </w:r>
      </w:ins>
      <w:ins w:id="68" w:author="Farbod Razzazi" w:date="2023-01-31T09:43:00Z">
        <w:r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</w:rPr>
          <w:t xml:space="preserve"> خروجی این آینده</w:t>
        </w:r>
        <w:r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</w:rPr>
          <w:softHyphen/>
        </w:r>
        <w:r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</w:rPr>
          <w:t>پژوهی، ارائه گزارش</w:t>
        </w:r>
        <w:r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</w:rPr>
          <w:softHyphen/>
        </w:r>
        <w:r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</w:rPr>
          <w:t>های دیده</w:t>
        </w:r>
        <w:r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</w:rPr>
          <w:softHyphen/>
        </w:r>
        <w:r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</w:rPr>
          <w:t>بانی جریان فناوری و تعریف پروژه</w:t>
        </w:r>
        <w:r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</w:rPr>
          <w:softHyphen/>
        </w:r>
        <w:r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</w:rPr>
          <w:softHyphen/>
        </w:r>
        <w:r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</w:rPr>
          <w:t>های پیشرو برای آینده آن مجموعه در حوزه</w:t>
        </w:r>
      </w:ins>
      <w:ins w:id="69" w:author="Farbod Razzazi" w:date="2023-01-31T09:44:00Z">
        <w:r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</w:rPr>
          <w:t xml:space="preserve"> باتری و ذخیره</w:t>
        </w:r>
        <w:r>
          <w:rPr>
            <w:rFonts w:ascii="IRRoya" w:hAnsi="IRRoya" w:cs="B Nazanin"/>
            <w:b/>
            <w:color w:val="222222"/>
            <w:sz w:val="30"/>
            <w:szCs w:val="30"/>
            <w:u w:val="single"/>
            <w:rtl/>
          </w:rPr>
          <w:softHyphen/>
        </w:r>
        <w:r>
          <w:rPr>
            <w:rFonts w:ascii="IRRoya" w:hAnsi="IRRoya" w:cs="B Nazanin" w:hint="cs"/>
            <w:b/>
            <w:color w:val="222222"/>
            <w:sz w:val="30"/>
            <w:szCs w:val="30"/>
            <w:u w:val="single"/>
            <w:rtl/>
          </w:rPr>
          <w:t>سازی انرژی خواهد بود.</w:t>
        </w:r>
      </w:ins>
    </w:p>
    <w:p w14:paraId="78403636" w14:textId="60E340D2" w:rsidR="00E05105" w:rsidRPr="00BD3F1C" w:rsidRDefault="00E05105" w:rsidP="00E05105">
      <w:pPr>
        <w:pStyle w:val="BodyText"/>
        <w:bidi/>
        <w:jc w:val="both"/>
        <w:rPr>
          <w:rFonts w:ascii="IRRoya" w:hAnsi="IRRoya" w:cs="B Nazanin"/>
          <w:b/>
          <w:color w:val="222222"/>
          <w:sz w:val="26"/>
          <w:szCs w:val="30"/>
          <w:rtl/>
        </w:rPr>
      </w:pPr>
    </w:p>
    <w:p w14:paraId="7C6160B7" w14:textId="3A208C8E" w:rsidR="00D60F9B" w:rsidRPr="00BD3F1C" w:rsidRDefault="00BC56C0" w:rsidP="006C1F21">
      <w:pPr>
        <w:pStyle w:val="BodyText"/>
        <w:bidi/>
        <w:jc w:val="both"/>
        <w:rPr>
          <w:rFonts w:ascii="IRRoya" w:hAnsi="IRRoya" w:cs="B Titr"/>
          <w:bCs/>
          <w:color w:val="222222"/>
          <w:sz w:val="30"/>
          <w:szCs w:val="30"/>
          <w:rtl/>
        </w:rPr>
      </w:pP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D60F9B" w:rsidRPr="00BD3F1C">
        <w:rPr>
          <w:rFonts w:ascii="IRRoya" w:hAnsi="IRRoya" w:cs="B Titr" w:hint="cs"/>
          <w:bCs/>
          <w:color w:val="222222"/>
          <w:sz w:val="30"/>
          <w:szCs w:val="30"/>
          <w:rtl/>
        </w:rPr>
        <w:t>هدف اجرای رویداد:</w:t>
      </w:r>
    </w:p>
    <w:p w14:paraId="3EC8554D" w14:textId="4F0FEDDD" w:rsidR="00D60F9B" w:rsidRPr="00BD3F1C" w:rsidRDefault="00DB61A1" w:rsidP="00641A7E">
      <w:pPr>
        <w:pStyle w:val="BodyText"/>
        <w:numPr>
          <w:ilvl w:val="0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  <w:rtl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هدف رویداد </w:t>
      </w:r>
      <w:r w:rsidR="00D60F9B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حل مسائل گلوگاهی </w:t>
      </w:r>
      <w:ins w:id="70" w:author="Farbod Razzazi" w:date="2023-01-31T10:03:00Z">
        <w:r w:rsidR="00842D64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حوزه</w:t>
        </w:r>
        <w:r w:rsidR="00842D64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  <w:r w:rsidR="00842D64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های </w:t>
        </w:r>
      </w:ins>
      <w:del w:id="71" w:author="Farbod Razzazi" w:date="2023-01-31T10:03:00Z">
        <w:r w:rsidR="00D60F9B" w:rsidRPr="00BD3F1C" w:rsidDel="00842D64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توسعه </w:delText>
        </w:r>
      </w:del>
      <w:r w:rsidR="00D60F9B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فناوری 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باتری</w:t>
      </w:r>
      <w:r w:rsidR="00D60F9B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به شرح زیر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است:</w:t>
      </w:r>
    </w:p>
    <w:p w14:paraId="57BF2E30" w14:textId="77DC6750" w:rsidR="00641A7E" w:rsidRPr="00BD3F1C" w:rsidRDefault="00E05105" w:rsidP="0025694F">
      <w:pPr>
        <w:pStyle w:val="BodyText"/>
        <w:numPr>
          <w:ilvl w:val="1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سیاستگذاری و جریان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سازی علمی در حوزه 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باتری‌</w:t>
      </w:r>
      <w:r w:rsidR="00084768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‌ها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(</w:t>
      </w:r>
      <w:r w:rsidR="00641A7E" w:rsidRPr="00BD3F1C">
        <w:rPr>
          <w:rFonts w:ascii="IRRoya" w:hAnsi="IRRoya" w:cs="B Nazanin"/>
          <w:b/>
          <w:color w:val="222222"/>
          <w:sz w:val="30"/>
          <w:szCs w:val="30"/>
          <w:rtl/>
        </w:rPr>
        <w:t>لیتیوم-یون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، </w:t>
      </w:r>
      <w:r w:rsidR="00641A7E" w:rsidRPr="00BD3F1C">
        <w:rPr>
          <w:rFonts w:ascii="IRRoya" w:hAnsi="IRRoya" w:cs="B Nazanin"/>
          <w:b/>
          <w:color w:val="222222"/>
          <w:sz w:val="30"/>
          <w:szCs w:val="30"/>
          <w:rtl/>
        </w:rPr>
        <w:t>لیتیوم-سولفور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، </w:t>
      </w:r>
      <w:r w:rsidR="00641A7E" w:rsidRPr="00BD3F1C">
        <w:rPr>
          <w:rFonts w:ascii="IRRoya" w:hAnsi="IRRoya" w:cs="B Nazanin"/>
          <w:b/>
          <w:color w:val="222222"/>
          <w:sz w:val="30"/>
          <w:szCs w:val="30"/>
          <w:rtl/>
        </w:rPr>
        <w:t>لیتیوم-هوا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، </w:t>
      </w:r>
      <w:r w:rsidR="00641A7E" w:rsidRPr="00BD3F1C">
        <w:rPr>
          <w:rFonts w:ascii="IRRoya" w:hAnsi="IRRoya" w:cs="B Nazanin"/>
          <w:b/>
          <w:color w:val="222222"/>
          <w:sz w:val="30"/>
          <w:szCs w:val="30"/>
          <w:rtl/>
        </w:rPr>
        <w:t>سدیم-یون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، </w:t>
      </w:r>
      <w:r w:rsidR="00641A7E" w:rsidRPr="00BD3F1C">
        <w:rPr>
          <w:rFonts w:ascii="IRRoya" w:hAnsi="IRRoya" w:cs="B Nazanin"/>
          <w:b/>
          <w:color w:val="222222"/>
          <w:sz w:val="30"/>
          <w:szCs w:val="30"/>
          <w:rtl/>
        </w:rPr>
        <w:t>حالت جامد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 ....) </w:t>
      </w:r>
    </w:p>
    <w:p w14:paraId="0D88072A" w14:textId="52B76E25" w:rsidR="00C93E99" w:rsidRPr="00BD3F1C" w:rsidRDefault="00C93E99" w:rsidP="00641A7E">
      <w:pPr>
        <w:pStyle w:val="BodyText"/>
        <w:numPr>
          <w:ilvl w:val="1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دریافت چالش‌های موجود و نیازمندی‌های </w:t>
      </w:r>
      <w:del w:id="72" w:author="Farbod Razzazi" w:date="2023-01-31T10:04:00Z">
        <w:r w:rsidRPr="00BD3F1C" w:rsidDel="00842D64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آن </w:delText>
        </w:r>
      </w:del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حوزه</w:t>
      </w:r>
      <w:r w:rsidR="00084768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‌های مختلف آن شرکت محترم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و اعلام بصورت فراخوان بصورت طرح و پژوهش‌های دانشگاهی</w:t>
      </w:r>
    </w:p>
    <w:p w14:paraId="267D3886" w14:textId="262BA673" w:rsidR="00D60F9B" w:rsidRPr="00BD3F1C" w:rsidRDefault="00D60F9B" w:rsidP="00C93E99">
      <w:pPr>
        <w:pStyle w:val="BodyText"/>
        <w:numPr>
          <w:ilvl w:val="1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  <w:rtl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بررسی ظرفیت‌های موجود در کشور در حوزه 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باتری و صنایع وابسته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در قالب رویداد</w:t>
      </w:r>
      <w:r w:rsidR="0025694F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 همایش‌های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فناورانه</w:t>
      </w:r>
    </w:p>
    <w:p w14:paraId="2761AFC4" w14:textId="77777777" w:rsidR="00E05105" w:rsidRPr="00BD3F1C" w:rsidRDefault="00E05105" w:rsidP="00E05105">
      <w:pPr>
        <w:pStyle w:val="BodyText"/>
        <w:numPr>
          <w:ilvl w:val="1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تشکیل تیم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های تخصصی و حمایت از انجمن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softHyphen/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های علمی در این حوزه</w:t>
      </w:r>
    </w:p>
    <w:p w14:paraId="6EBEBF4A" w14:textId="77777777" w:rsidR="00C93E99" w:rsidRPr="00BD3F1C" w:rsidRDefault="00C93E99" w:rsidP="00C93E99">
      <w:pPr>
        <w:pStyle w:val="BodyText"/>
        <w:numPr>
          <w:ilvl w:val="1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بررسی چالش‌ها و راه‌ حل‌های </w:t>
      </w:r>
      <w:r w:rsidR="00D60F9B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پیش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‌</w:t>
      </w:r>
      <w:r w:rsidR="00D60F9B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رو 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و پیشرفت</w:t>
      </w:r>
      <w:r w:rsidR="00E05105" w:rsidRPr="00BD3F1C">
        <w:rPr>
          <w:rFonts w:ascii="IRRoya" w:hAnsi="IRRoya" w:cs="B Nazanin"/>
          <w:b/>
          <w:color w:val="222222"/>
          <w:sz w:val="30"/>
          <w:szCs w:val="30"/>
          <w:rtl/>
        </w:rPr>
        <w:softHyphen/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های علمی </w:t>
      </w:r>
      <w:r w:rsidR="00D60F9B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در حوزه 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باتری‌های نسل بعدی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در قالب همایش، ایده آرا، مسابقات و سکوی پرتاب در حوزه‌های همچون : </w:t>
      </w:r>
    </w:p>
    <w:p w14:paraId="4DDEF14A" w14:textId="0EA60C83" w:rsidR="00C93E99" w:rsidRPr="00BD3F1C" w:rsidRDefault="00C93E99" w:rsidP="00C93E99">
      <w:pPr>
        <w:pStyle w:val="BodyText"/>
        <w:numPr>
          <w:ilvl w:val="2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افزایش ظرفیت تولید</w:t>
      </w:r>
    </w:p>
    <w:p w14:paraId="4E4CBBF6" w14:textId="4CE31B33" w:rsidR="00C93E99" w:rsidRPr="00BD3F1C" w:rsidRDefault="00C93E99" w:rsidP="00C93E99">
      <w:pPr>
        <w:pStyle w:val="BodyText"/>
        <w:numPr>
          <w:ilvl w:val="2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تکنولوژی‌ و محصولات جدید</w:t>
      </w:r>
    </w:p>
    <w:p w14:paraId="0E16757E" w14:textId="0ACCF07E" w:rsidR="00C93E99" w:rsidRPr="00BD3F1C" w:rsidRDefault="00C93E99" w:rsidP="00C93E99">
      <w:pPr>
        <w:pStyle w:val="BodyText"/>
        <w:numPr>
          <w:ilvl w:val="2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زنجیره تامین</w:t>
      </w:r>
    </w:p>
    <w:p w14:paraId="4EA77F56" w14:textId="64581C75" w:rsidR="00C93E99" w:rsidRPr="00BD3F1C" w:rsidRDefault="00C93E99" w:rsidP="00C93E99">
      <w:pPr>
        <w:pStyle w:val="BodyText"/>
        <w:numPr>
          <w:ilvl w:val="2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بازار داخلی و صادراتی</w:t>
      </w:r>
    </w:p>
    <w:p w14:paraId="1077F0A8" w14:textId="33067678" w:rsidR="00C93E99" w:rsidRPr="00BD3F1C" w:rsidRDefault="00C93E99" w:rsidP="00C93E99">
      <w:pPr>
        <w:pStyle w:val="BodyText"/>
        <w:numPr>
          <w:ilvl w:val="2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lastRenderedPageBreak/>
        <w:t>تولید هدفمند</w:t>
      </w:r>
    </w:p>
    <w:p w14:paraId="3552C1DA" w14:textId="77777777" w:rsidR="00C93E99" w:rsidRPr="00BD3F1C" w:rsidRDefault="00C93E99" w:rsidP="00C93E99">
      <w:pPr>
        <w:pStyle w:val="BodyText"/>
        <w:numPr>
          <w:ilvl w:val="2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انرژی تجدید پذیر و پایدار</w:t>
      </w:r>
    </w:p>
    <w:p w14:paraId="18E8E002" w14:textId="77777777" w:rsidR="00C93E99" w:rsidRPr="00BD3F1C" w:rsidRDefault="00C93E99" w:rsidP="00C93E99">
      <w:pPr>
        <w:pStyle w:val="BodyText"/>
        <w:numPr>
          <w:ilvl w:val="2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افزایش 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بهروری</w:t>
      </w:r>
    </w:p>
    <w:p w14:paraId="2CEE4672" w14:textId="64B9FDDC" w:rsidR="00D60F9B" w:rsidRPr="00BD3F1C" w:rsidRDefault="00C93E99" w:rsidP="00C93E99">
      <w:pPr>
        <w:pStyle w:val="BodyText"/>
        <w:numPr>
          <w:ilvl w:val="2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  <w:rtl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محیط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زیست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و ...</w:t>
      </w:r>
    </w:p>
    <w:p w14:paraId="4C114E1E" w14:textId="4CAAE729" w:rsidR="00D60F9B" w:rsidRPr="00842D64" w:rsidRDefault="00D60F9B" w:rsidP="00641A7E">
      <w:pPr>
        <w:pStyle w:val="BodyText"/>
        <w:numPr>
          <w:ilvl w:val="1"/>
          <w:numId w:val="7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  <w:highlight w:val="yellow"/>
          <w:rtl/>
          <w:rPrChange w:id="73" w:author="Farbod Razzazi" w:date="2023-01-31T10:05:00Z">
            <w:rPr>
              <w:rFonts w:ascii="IRRoya" w:hAnsi="IRRoya" w:cs="B Nazanin"/>
              <w:b/>
              <w:color w:val="222222"/>
              <w:sz w:val="30"/>
              <w:szCs w:val="30"/>
              <w:rtl/>
            </w:rPr>
          </w:rPrChange>
        </w:rPr>
      </w:pPr>
      <w:r w:rsidRPr="00842D64">
        <w:rPr>
          <w:rFonts w:ascii="IRRoya" w:hAnsi="IRRoya" w:cs="B Nazanin" w:hint="cs"/>
          <w:b/>
          <w:color w:val="222222"/>
          <w:sz w:val="30"/>
          <w:szCs w:val="30"/>
          <w:highlight w:val="yellow"/>
          <w:rtl/>
          <w:rPrChange w:id="74" w:author="Farbod Razzazi" w:date="2023-01-31T10:05:00Z">
            <w:rPr>
              <w:rFonts w:ascii="IRRoya" w:hAnsi="IRRoya" w:cs="B Nazanin" w:hint="cs"/>
              <w:b/>
              <w:color w:val="222222"/>
              <w:sz w:val="30"/>
              <w:szCs w:val="30"/>
              <w:rtl/>
            </w:rPr>
          </w:rPrChange>
        </w:rPr>
        <w:t>دیده‌بانی و آینده</w:t>
      </w:r>
      <w:r w:rsidRPr="00842D64">
        <w:rPr>
          <w:rFonts w:ascii="IRRoya" w:hAnsi="IRRoya" w:cs="B Nazanin"/>
          <w:b/>
          <w:color w:val="222222"/>
          <w:sz w:val="30"/>
          <w:szCs w:val="30"/>
          <w:highlight w:val="yellow"/>
          <w:rtl/>
          <w:rPrChange w:id="75" w:author="Farbod Razzazi" w:date="2023-01-31T10:05:00Z">
            <w:rPr>
              <w:rFonts w:ascii="IRRoya" w:hAnsi="IRRoya" w:cs="B Nazanin"/>
              <w:b/>
              <w:color w:val="222222"/>
              <w:sz w:val="30"/>
              <w:szCs w:val="30"/>
              <w:rtl/>
            </w:rPr>
          </w:rPrChange>
        </w:rPr>
        <w:softHyphen/>
      </w:r>
      <w:r w:rsidRPr="00842D64">
        <w:rPr>
          <w:rFonts w:ascii="IRRoya" w:hAnsi="IRRoya" w:cs="B Nazanin" w:hint="cs"/>
          <w:b/>
          <w:color w:val="222222"/>
          <w:sz w:val="30"/>
          <w:szCs w:val="30"/>
          <w:highlight w:val="yellow"/>
          <w:rtl/>
          <w:rPrChange w:id="76" w:author="Farbod Razzazi" w:date="2023-01-31T10:05:00Z">
            <w:rPr>
              <w:rFonts w:ascii="IRRoya" w:hAnsi="IRRoya" w:cs="B Nazanin" w:hint="cs"/>
              <w:b/>
              <w:color w:val="222222"/>
              <w:sz w:val="30"/>
              <w:szCs w:val="30"/>
              <w:rtl/>
            </w:rPr>
          </w:rPrChange>
        </w:rPr>
        <w:t xml:space="preserve">پژوهی فن‌آوری </w:t>
      </w:r>
      <w:r w:rsidR="00E05105" w:rsidRPr="00842D64">
        <w:rPr>
          <w:rFonts w:ascii="IRRoya" w:hAnsi="IRRoya" w:cs="B Nazanin" w:hint="cs"/>
          <w:b/>
          <w:color w:val="222222"/>
          <w:sz w:val="30"/>
          <w:szCs w:val="30"/>
          <w:highlight w:val="yellow"/>
          <w:rtl/>
          <w:rPrChange w:id="77" w:author="Farbod Razzazi" w:date="2023-01-31T10:05:00Z">
            <w:rPr>
              <w:rFonts w:ascii="IRRoya" w:hAnsi="IRRoya" w:cs="B Nazanin" w:hint="cs"/>
              <w:b/>
              <w:color w:val="222222"/>
              <w:sz w:val="30"/>
              <w:szCs w:val="30"/>
              <w:rtl/>
            </w:rPr>
          </w:rPrChange>
        </w:rPr>
        <w:t xml:space="preserve">در </w:t>
      </w:r>
      <w:r w:rsidRPr="00842D64">
        <w:rPr>
          <w:rFonts w:ascii="IRRoya" w:hAnsi="IRRoya" w:cs="B Nazanin" w:hint="cs"/>
          <w:b/>
          <w:color w:val="222222"/>
          <w:sz w:val="30"/>
          <w:szCs w:val="30"/>
          <w:highlight w:val="yellow"/>
          <w:rtl/>
          <w:rPrChange w:id="78" w:author="Farbod Razzazi" w:date="2023-01-31T10:05:00Z">
            <w:rPr>
              <w:rFonts w:ascii="IRRoya" w:hAnsi="IRRoya" w:cs="B Nazanin" w:hint="cs"/>
              <w:b/>
              <w:color w:val="222222"/>
              <w:sz w:val="30"/>
              <w:szCs w:val="30"/>
              <w:rtl/>
            </w:rPr>
          </w:rPrChange>
        </w:rPr>
        <w:t xml:space="preserve">موضوع </w:t>
      </w:r>
      <w:r w:rsidR="00641A7E" w:rsidRPr="00842D64">
        <w:rPr>
          <w:rFonts w:ascii="IRRoya" w:hAnsi="IRRoya" w:cs="B Nazanin" w:hint="cs"/>
          <w:b/>
          <w:color w:val="222222"/>
          <w:sz w:val="30"/>
          <w:szCs w:val="30"/>
          <w:highlight w:val="yellow"/>
          <w:rtl/>
          <w:rPrChange w:id="79" w:author="Farbod Razzazi" w:date="2023-01-31T10:05:00Z">
            <w:rPr>
              <w:rFonts w:ascii="IRRoya" w:hAnsi="IRRoya" w:cs="B Nazanin" w:hint="cs"/>
              <w:b/>
              <w:color w:val="222222"/>
              <w:sz w:val="30"/>
              <w:szCs w:val="30"/>
              <w:rtl/>
            </w:rPr>
          </w:rPrChange>
        </w:rPr>
        <w:t>باتری و انرژی تجدید پذیر</w:t>
      </w:r>
      <w:r w:rsidR="00E05105" w:rsidRPr="00842D64">
        <w:rPr>
          <w:rFonts w:ascii="IRRoya" w:hAnsi="IRRoya" w:cs="B Nazanin" w:hint="cs"/>
          <w:b/>
          <w:color w:val="222222"/>
          <w:sz w:val="30"/>
          <w:szCs w:val="30"/>
          <w:highlight w:val="yellow"/>
          <w:rtl/>
          <w:rPrChange w:id="80" w:author="Farbod Razzazi" w:date="2023-01-31T10:05:00Z">
            <w:rPr>
              <w:rFonts w:ascii="IRRoya" w:hAnsi="IRRoya" w:cs="B Nazanin" w:hint="cs"/>
              <w:b/>
              <w:color w:val="222222"/>
              <w:sz w:val="30"/>
              <w:szCs w:val="30"/>
              <w:rtl/>
            </w:rPr>
          </w:rPrChange>
        </w:rPr>
        <w:t xml:space="preserve"> در قالب مستندات همایش</w:t>
      </w:r>
    </w:p>
    <w:p w14:paraId="5AA1F4F4" w14:textId="69A0AFA4" w:rsidR="00424027" w:rsidRPr="00BD3F1C" w:rsidRDefault="00424027" w:rsidP="00E05105">
      <w:pPr>
        <w:bidi/>
        <w:spacing w:before="120" w:after="120" w:line="276" w:lineRule="auto"/>
        <w:rPr>
          <w:rFonts w:ascii="IRRoya" w:hAnsi="IRRoya" w:cs="B Titr"/>
          <w:bCs/>
          <w:color w:val="222222"/>
          <w:sz w:val="30"/>
          <w:szCs w:val="30"/>
          <w:rtl/>
        </w:rPr>
      </w:pPr>
      <w:r w:rsidRPr="00BD3F1C">
        <w:rPr>
          <w:rFonts w:ascii="IRRoya" w:hAnsi="IRRoya" w:cs="B Titr" w:hint="cs"/>
          <w:bCs/>
          <w:color w:val="222222"/>
          <w:sz w:val="30"/>
          <w:szCs w:val="30"/>
          <w:rtl/>
        </w:rPr>
        <w:t>خروجی‌های قابل تحویل:</w:t>
      </w:r>
    </w:p>
    <w:p w14:paraId="108A6624" w14:textId="6DBA268B" w:rsidR="005D55A0" w:rsidRPr="00BD3F1C" w:rsidRDefault="002420B1" w:rsidP="00641A7E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  <w:rtl/>
        </w:rPr>
      </w:pPr>
      <w:ins w:id="81" w:author="Farbod Razzazi" w:date="2023-01-31T09:20:00Z">
        <w:r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احصای ظرفیت</w:t>
        </w:r>
        <w:r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  <w:r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های دانشگاهی </w:t>
        </w:r>
      </w:ins>
      <w:ins w:id="82" w:author="Farbod Razzazi" w:date="2023-01-31T09:21:00Z">
        <w:r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و </w:t>
        </w:r>
      </w:ins>
      <w:ins w:id="83" w:author="Farbod Razzazi" w:date="2023-01-31T09:29:00Z">
        <w:r w:rsidR="007B6FFD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تامین نیروی انسانی متخصص از طریق ارائه </w:t>
        </w:r>
      </w:ins>
      <w:r w:rsidR="009338C0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لیست </w:t>
      </w:r>
      <w:ins w:id="84" w:author="Farbod Razzazi" w:date="2023-01-31T09:21:00Z">
        <w:r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پژوهشگران و </w:t>
        </w:r>
      </w:ins>
      <w:r w:rsidR="00761A8A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استعدادهای </w:t>
      </w:r>
      <w:del w:id="85" w:author="Farbod Razzazi" w:date="2023-01-31T09:22:00Z">
        <w:r w:rsidR="00761A8A" w:rsidRPr="00BD3F1C" w:rsidDel="002420B1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جوان </w:delText>
        </w:r>
      </w:del>
      <w:r w:rsidR="009338C0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کشف شده 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و </w:t>
      </w:r>
      <w:del w:id="86" w:author="Farbod Razzazi" w:date="2023-01-31T09:22:00Z">
        <w:r w:rsidR="00E05105" w:rsidRPr="00BD3F1C" w:rsidDel="002420B1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>تیم</w:delText>
        </w:r>
        <w:r w:rsidR="00E05105" w:rsidRPr="00BD3F1C" w:rsidDel="002420B1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  <w:r w:rsidR="00E05105" w:rsidRPr="00BD3F1C" w:rsidDel="002420B1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های </w:delText>
        </w:r>
      </w:del>
      <w:ins w:id="87" w:author="Farbod Razzazi" w:date="2023-01-31T09:22:00Z">
        <w:r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هسته</w:t>
        </w:r>
        <w:r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  <w:r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>های فناور</w:t>
        </w:r>
        <w:r w:rsidRPr="00BD3F1C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 </w:t>
        </w:r>
      </w:ins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تشکیل شده </w:t>
      </w:r>
      <w:r w:rsidR="00761A8A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در حوزه 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مختلف مورد نیاز</w:t>
      </w:r>
    </w:p>
    <w:p w14:paraId="40438AE2" w14:textId="5E8F13DE" w:rsidR="00761A8A" w:rsidRPr="00BD3F1C" w:rsidRDefault="009338C0" w:rsidP="00084768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  <w:rtl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لیست </w:t>
      </w:r>
      <w:r w:rsidR="00C93E99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شرکت‌های دانش بنیان</w:t>
      </w:r>
      <w:del w:id="88" w:author="Farbod Razzazi" w:date="2023-01-31T09:24:00Z">
        <w:r w:rsidR="00C93E99" w:rsidRPr="00BD3F1C" w:rsidDel="002420B1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>، اساتید، دانشجویان</w:delText>
        </w:r>
      </w:del>
      <w:r w:rsidR="00C93E99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</w:t>
      </w:r>
      <w:r w:rsidR="00761A8A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سایر مراکز علمی و صنعتی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شناسایی شده </w:t>
      </w:r>
      <w:r w:rsidR="00084768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مرتبط</w:t>
      </w:r>
      <w:r w:rsidR="00761A8A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با موضوع</w:t>
      </w:r>
      <w:r w:rsidR="00C93E99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ات</w:t>
      </w:r>
    </w:p>
    <w:p w14:paraId="255F29A7" w14:textId="11C83713" w:rsidR="00761A8A" w:rsidRPr="00BD3F1C" w:rsidRDefault="009338C0" w:rsidP="00084768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  <w:rtl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لیست </w:t>
      </w:r>
      <w:ins w:id="89" w:author="Farbod Razzazi" w:date="2023-01-31T10:05:00Z">
        <w:r w:rsidR="00842D64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t xml:space="preserve">سایر </w:t>
        </w:r>
      </w:ins>
      <w:r w:rsidR="00761A8A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ظرفیت‌ها</w:t>
      </w:r>
      <w:r w:rsidR="00785BC2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 استعدادهای توسعه فناوری</w:t>
      </w:r>
      <w:r w:rsidR="00761A8A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شناسایی شده </w:t>
      </w:r>
      <w:r w:rsidR="00761A8A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موجود در کشور در خصوص موضوع</w:t>
      </w:r>
      <w:r w:rsidR="00C93E99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ات</w:t>
      </w:r>
      <w:r w:rsidR="00761A8A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</w:t>
      </w:r>
      <w:r w:rsidR="00641A7E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حوزه باتری و انرژی</w:t>
      </w:r>
      <w:del w:id="90" w:author="Farbod Razzazi" w:date="2023-01-31T10:05:00Z">
        <w:r w:rsidR="00785BC2" w:rsidRPr="00BD3F1C" w:rsidDel="00842D64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 </w:delText>
        </w:r>
      </w:del>
    </w:p>
    <w:p w14:paraId="168AE71E" w14:textId="2DE82600" w:rsidR="00785BC2" w:rsidRPr="00BD3F1C" w:rsidRDefault="00785BC2" w:rsidP="00C93E99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تعریف پژوهش‌های دانشگاهی جهت 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>رفع نیازهای کشور</w:t>
      </w:r>
      <w:r w:rsidR="00C93E99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 چالش‌های آن مجموعه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</w:t>
      </w:r>
      <w:r w:rsidR="00C93E99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محترم</w:t>
      </w:r>
    </w:p>
    <w:p w14:paraId="6F68C1A9" w14:textId="37BED571" w:rsidR="009338C0" w:rsidRPr="00BD3F1C" w:rsidRDefault="00785BC2" w:rsidP="009338C0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شبکه</w:t>
      </w:r>
      <w:ins w:id="91" w:author="Farbod Razzazi" w:date="2023-01-31T09:28:00Z">
        <w:r w:rsidR="007B6FFD">
          <w:rPr>
            <w:rFonts w:ascii="IRRoya" w:hAnsi="IRRoya" w:cs="B Nazanin"/>
            <w:b/>
            <w:color w:val="222222"/>
            <w:sz w:val="30"/>
            <w:szCs w:val="30"/>
            <w:rtl/>
          </w:rPr>
          <w:softHyphen/>
        </w:r>
      </w:ins>
      <w:del w:id="92" w:author="Farbod Razzazi" w:date="2023-01-31T09:28:00Z">
        <w:r w:rsidRPr="00BD3F1C" w:rsidDel="007B6FFD">
          <w:rPr>
            <w:rFonts w:ascii="IRRoya" w:hAnsi="IRRoya" w:cs="B Nazanin" w:hint="cs"/>
            <w:b/>
            <w:color w:val="222222"/>
            <w:sz w:val="30"/>
            <w:szCs w:val="30"/>
            <w:rtl/>
          </w:rPr>
          <w:delText xml:space="preserve"> </w:delText>
        </w:r>
      </w:del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سازی پژوهشگران، دانشجویان، اساتید، ذینفعان، 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>بهره‌برداران و شرکت‌های مطرح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 انجام پژوهش شبکه‌ای</w:t>
      </w:r>
      <w:r w:rsidR="009338C0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در جهت برقراری ارتباط صنعت با جامعه دانشگاهی</w:t>
      </w:r>
    </w:p>
    <w:p w14:paraId="5FAB2361" w14:textId="4704718E" w:rsidR="003F3DE6" w:rsidRPr="00BD3F1C" w:rsidRDefault="009338C0" w:rsidP="003F3DE6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  <w:rtl/>
        </w:rPr>
      </w:pPr>
      <w:r w:rsidRPr="00BD3F1C">
        <w:rPr>
          <w:rFonts w:ascii="Calibri" w:eastAsia="Times New Roman" w:hAnsi="Calibri" w:cs="B Nazanin" w:hint="cs"/>
          <w:color w:val="222222"/>
          <w:kern w:val="0"/>
          <w:sz w:val="30"/>
          <w:szCs w:val="30"/>
          <w:rtl/>
          <w:lang w:eastAsia="en-US" w:bidi="ar-SA"/>
        </w:rPr>
        <w:t>اجرای</w:t>
      </w:r>
      <w:r w:rsidR="003F3DE6" w:rsidRPr="00BD3F1C">
        <w:rPr>
          <w:rFonts w:ascii="Calibri" w:eastAsia="Times New Roman" w:hAnsi="Calibri" w:cs="B Nazanin" w:hint="cs"/>
          <w:color w:val="222222"/>
          <w:kern w:val="0"/>
          <w:sz w:val="30"/>
          <w:szCs w:val="30"/>
          <w:rtl/>
          <w:lang w:eastAsia="en-US" w:bidi="ar-SA"/>
        </w:rPr>
        <w:t xml:space="preserve"> منتورینگ برای شرکت‌کنندگان مسابقه</w:t>
      </w:r>
      <w:r w:rsidR="009E52BB" w:rsidRPr="00BD3F1C">
        <w:rPr>
          <w:rFonts w:ascii="Calibri" w:eastAsia="Times New Roman" w:hAnsi="Calibri" w:cs="B Nazanin" w:hint="cs"/>
          <w:color w:val="222222"/>
          <w:kern w:val="0"/>
          <w:sz w:val="30"/>
          <w:szCs w:val="30"/>
          <w:rtl/>
          <w:lang w:eastAsia="en-US" w:bidi="ar-SA"/>
        </w:rPr>
        <w:t xml:space="preserve"> و سایر رویدادها</w:t>
      </w:r>
    </w:p>
    <w:p w14:paraId="677CBC3F" w14:textId="74C3592A" w:rsidR="00C77A8B" w:rsidRPr="00BD3F1C" w:rsidRDefault="00D60F9B" w:rsidP="00641A7E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  <w:rtl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تحویل </w:t>
      </w:r>
      <w:r w:rsidR="00C77A8B"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کتابچه </w:t>
      </w:r>
      <w:r w:rsidR="009338C0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تدوین شده </w:t>
      </w:r>
      <w:r w:rsidR="00C77A8B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همایش</w:t>
      </w:r>
      <w:r w:rsidR="00E05105"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 xml:space="preserve"> و مستندات رصد فناوری </w:t>
      </w:r>
    </w:p>
    <w:p w14:paraId="5E40E07F" w14:textId="77777777" w:rsidR="00C77A8B" w:rsidRDefault="00C77A8B" w:rsidP="00C77A8B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تحویل</w:t>
      </w:r>
      <w:r w:rsidRPr="00BD3F1C">
        <w:rPr>
          <w:rFonts w:ascii="IRRoya" w:hAnsi="IRRoya" w:cs="B Nazanin"/>
          <w:b/>
          <w:color w:val="222222"/>
          <w:sz w:val="30"/>
          <w:szCs w:val="30"/>
          <w:rtl/>
        </w:rPr>
        <w:t xml:space="preserve"> موضوعات پیشنهادی مورد تأیید بهره‌بردار جهت تعریف پژوهش دانشگاهی در قالب پایان‌نامه و طرح پژوهشی </w:t>
      </w:r>
      <w:r w:rsidRPr="00BD3F1C">
        <w:rPr>
          <w:rFonts w:ascii="IRRoya" w:hAnsi="IRRoya" w:cs="B Nazanin" w:hint="cs"/>
          <w:b/>
          <w:color w:val="222222"/>
          <w:sz w:val="30"/>
          <w:szCs w:val="30"/>
          <w:rtl/>
        </w:rPr>
        <w:t>توسط پژوهشگران، دانشجویان، اساتید و شرکت‌های ذی‌فن</w:t>
      </w:r>
    </w:p>
    <w:p w14:paraId="20094F75" w14:textId="10EED5F4" w:rsidR="00FE5911" w:rsidRDefault="00FE5911" w:rsidP="00FE5911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0"/>
          <w:szCs w:val="30"/>
        </w:rPr>
      </w:pPr>
      <w:r>
        <w:rPr>
          <w:rFonts w:ascii="IRRoya" w:hAnsi="IRRoya" w:cs="B Nazanin" w:hint="cs"/>
          <w:b/>
          <w:color w:val="222222"/>
          <w:sz w:val="30"/>
          <w:szCs w:val="30"/>
          <w:rtl/>
        </w:rPr>
        <w:t>سفارشی سازی  مستندات براساس نیاز آن مجموعه محترم</w:t>
      </w:r>
    </w:p>
    <w:p w14:paraId="1EC2537B" w14:textId="77777777" w:rsidR="00FE5911" w:rsidRPr="00BD3F1C" w:rsidRDefault="00FE5911" w:rsidP="00FE5911">
      <w:pPr>
        <w:pStyle w:val="BodyText"/>
        <w:bidi/>
        <w:ind w:left="720"/>
        <w:jc w:val="both"/>
        <w:rPr>
          <w:rFonts w:ascii="IRRoya" w:hAnsi="IRRoya" w:cs="B Nazanin"/>
          <w:b/>
          <w:color w:val="222222"/>
          <w:sz w:val="30"/>
          <w:szCs w:val="30"/>
        </w:rPr>
      </w:pPr>
    </w:p>
    <w:p w14:paraId="2F87EDFB" w14:textId="69F9288E" w:rsidR="00322776" w:rsidRPr="00BD3F1C" w:rsidRDefault="003F3DE6" w:rsidP="00BD3F1C">
      <w:pPr>
        <w:bidi/>
        <w:rPr>
          <w:rFonts w:ascii="IRRoya" w:hAnsi="IRRoya" w:cs="B Titr"/>
          <w:bCs/>
          <w:color w:val="222222"/>
          <w:sz w:val="30"/>
          <w:szCs w:val="30"/>
          <w:rtl/>
        </w:rPr>
      </w:pPr>
      <w:r w:rsidRPr="00BD3F1C">
        <w:rPr>
          <w:rFonts w:ascii="IRRoya" w:hAnsi="IRRoya" w:cs="B Nazanin"/>
          <w:bCs/>
          <w:color w:val="222222"/>
          <w:sz w:val="30"/>
          <w:szCs w:val="30"/>
          <w:rtl/>
        </w:rPr>
        <w:br w:type="page"/>
      </w:r>
      <w:r w:rsidR="00BD3F1C" w:rsidRPr="00BD3F1C">
        <w:rPr>
          <w:rFonts w:ascii="IRRoya" w:hAnsi="IRRoya" w:cs="B Titr" w:hint="cs"/>
          <w:bCs/>
          <w:color w:val="222222"/>
          <w:sz w:val="30"/>
          <w:szCs w:val="30"/>
          <w:rtl/>
        </w:rPr>
        <w:lastRenderedPageBreak/>
        <w:t xml:space="preserve">شرح </w:t>
      </w:r>
      <w:r w:rsidR="00322776" w:rsidRPr="00BD3F1C">
        <w:rPr>
          <w:rFonts w:ascii="IRRoya" w:hAnsi="IRRoya" w:cs="B Titr" w:hint="cs"/>
          <w:bCs/>
          <w:color w:val="222222"/>
          <w:sz w:val="30"/>
          <w:szCs w:val="30"/>
          <w:rtl/>
        </w:rPr>
        <w:t>فعالیت</w:t>
      </w:r>
      <w:r w:rsidR="00322776" w:rsidRPr="00BD3F1C">
        <w:rPr>
          <w:rFonts w:ascii="IRRoya" w:hAnsi="IRRoya" w:cs="B Titr"/>
          <w:bCs/>
          <w:color w:val="222222"/>
          <w:sz w:val="30"/>
          <w:szCs w:val="30"/>
          <w:rtl/>
        </w:rPr>
        <w:softHyphen/>
      </w:r>
      <w:r w:rsidR="00BD3F1C">
        <w:rPr>
          <w:rFonts w:ascii="IRRoya" w:hAnsi="IRRoya" w:cs="B Titr" w:hint="cs"/>
          <w:bCs/>
          <w:color w:val="222222"/>
          <w:sz w:val="30"/>
          <w:szCs w:val="30"/>
          <w:rtl/>
        </w:rPr>
        <w:t xml:space="preserve"> بخش‌های سه گانه:</w:t>
      </w:r>
    </w:p>
    <w:p w14:paraId="5E5EB3C5" w14:textId="135E1266" w:rsidR="009E52BB" w:rsidRPr="00BD3F1C" w:rsidRDefault="00322776" w:rsidP="003E5AAC">
      <w:pPr>
        <w:pStyle w:val="BodyText"/>
        <w:bidi/>
        <w:jc w:val="both"/>
        <w:rPr>
          <w:rFonts w:ascii="IRRoya" w:hAnsi="IRRoya" w:cs="B Nazanin"/>
          <w:b/>
          <w:color w:val="222222"/>
          <w:spacing w:val="-6"/>
          <w:sz w:val="30"/>
          <w:szCs w:val="30"/>
          <w:rtl/>
        </w:rPr>
      </w:pPr>
      <w:r w:rsidRPr="00BD3F1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>روند اجرایی در 4 فاز</w:t>
      </w:r>
      <w:r w:rsidR="00BD3F1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 </w:t>
      </w:r>
      <w:r w:rsidR="003E5AA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و </w:t>
      </w:r>
      <w:r w:rsidR="00BD3F1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>به شرح</w:t>
      </w:r>
      <w:r w:rsidRPr="00BD3F1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 </w:t>
      </w:r>
      <w:r w:rsidR="003E5AA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>فعالیت‌های ذکر شده در جداول زیر</w:t>
      </w:r>
      <w:r w:rsidR="009E52BB" w:rsidRPr="00BD3F1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 پیش بینی شده است</w:t>
      </w:r>
      <w:r w:rsidR="003E5AA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>:</w:t>
      </w:r>
      <w:r w:rsidRPr="00BD3F1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 </w:t>
      </w:r>
    </w:p>
    <w:p w14:paraId="5704C872" w14:textId="66D340D8" w:rsidR="009E52BB" w:rsidRPr="00BD3F1C" w:rsidRDefault="003E5AAC" w:rsidP="00FE5911">
      <w:pPr>
        <w:pStyle w:val="BodyText"/>
        <w:numPr>
          <w:ilvl w:val="0"/>
          <w:numId w:val="8"/>
        </w:numPr>
        <w:bidi/>
        <w:spacing w:line="240" w:lineRule="auto"/>
        <w:ind w:left="1066" w:hanging="357"/>
        <w:jc w:val="both"/>
        <w:rPr>
          <w:rFonts w:ascii="IRRoya" w:hAnsi="IRRoya" w:cs="B Nazanin"/>
          <w:b/>
          <w:color w:val="222222"/>
          <w:spacing w:val="-6"/>
          <w:sz w:val="30"/>
          <w:szCs w:val="30"/>
        </w:rPr>
      </w:pPr>
      <w:r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فاز </w:t>
      </w:r>
      <w:r w:rsidR="00FE5911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>یک</w:t>
      </w:r>
      <w:r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: </w:t>
      </w:r>
      <w:r w:rsidR="009E52BB" w:rsidRPr="00BD3F1C">
        <w:rPr>
          <w:rFonts w:ascii="IRRoya" w:hAnsi="IRRoya" w:cs="B Nazanin"/>
          <w:b/>
          <w:color w:val="222222"/>
          <w:spacing w:val="-6"/>
          <w:sz w:val="30"/>
          <w:szCs w:val="30"/>
          <w:rtl/>
        </w:rPr>
        <w:t>طراحی و آماده سازی</w:t>
      </w:r>
    </w:p>
    <w:p w14:paraId="04E59BDF" w14:textId="53D4BD08" w:rsidR="009E52BB" w:rsidRPr="00BD3F1C" w:rsidRDefault="00FE5911" w:rsidP="009E52BB">
      <w:pPr>
        <w:pStyle w:val="BodyText"/>
        <w:numPr>
          <w:ilvl w:val="0"/>
          <w:numId w:val="8"/>
        </w:numPr>
        <w:bidi/>
        <w:spacing w:line="240" w:lineRule="auto"/>
        <w:ind w:left="1066" w:hanging="357"/>
        <w:jc w:val="both"/>
        <w:rPr>
          <w:rFonts w:ascii="IRRoya" w:hAnsi="IRRoya" w:cs="B Nazanin"/>
          <w:b/>
          <w:color w:val="222222"/>
          <w:spacing w:val="-6"/>
          <w:sz w:val="30"/>
          <w:szCs w:val="30"/>
        </w:rPr>
      </w:pPr>
      <w:r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>فاز دو</w:t>
      </w:r>
      <w:r w:rsidR="003E5AA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: </w:t>
      </w:r>
      <w:r w:rsidR="009E52BB" w:rsidRPr="00BD3F1C">
        <w:rPr>
          <w:rFonts w:ascii="IRRoya" w:hAnsi="IRRoya" w:cs="B Nazanin"/>
          <w:b/>
          <w:color w:val="222222"/>
          <w:spacing w:val="-6"/>
          <w:sz w:val="30"/>
          <w:szCs w:val="30"/>
          <w:rtl/>
        </w:rPr>
        <w:t>راه اندازی برنامه</w:t>
      </w:r>
    </w:p>
    <w:p w14:paraId="4DE2544F" w14:textId="068190AB" w:rsidR="009E52BB" w:rsidRPr="00BD3F1C" w:rsidRDefault="00FE5911" w:rsidP="009E52BB">
      <w:pPr>
        <w:pStyle w:val="BodyText"/>
        <w:numPr>
          <w:ilvl w:val="0"/>
          <w:numId w:val="8"/>
        </w:numPr>
        <w:bidi/>
        <w:spacing w:line="240" w:lineRule="auto"/>
        <w:ind w:left="1066" w:hanging="357"/>
        <w:jc w:val="both"/>
        <w:rPr>
          <w:rFonts w:ascii="IRRoya" w:hAnsi="IRRoya" w:cs="B Nazanin"/>
          <w:b/>
          <w:color w:val="222222"/>
          <w:spacing w:val="-6"/>
          <w:sz w:val="30"/>
          <w:szCs w:val="30"/>
        </w:rPr>
      </w:pPr>
      <w:r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>فاز سه</w:t>
      </w:r>
      <w:r w:rsidR="003E5AA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: </w:t>
      </w:r>
      <w:r w:rsidR="009E52BB" w:rsidRPr="00BD3F1C">
        <w:rPr>
          <w:rFonts w:ascii="IRRoya" w:hAnsi="IRRoya" w:cs="B Nazanin"/>
          <w:b/>
          <w:color w:val="222222"/>
          <w:spacing w:val="-6"/>
          <w:sz w:val="30"/>
          <w:szCs w:val="30"/>
          <w:rtl/>
        </w:rPr>
        <w:t>اجرای برنامه</w:t>
      </w:r>
    </w:p>
    <w:p w14:paraId="7F662F20" w14:textId="1AFCA225" w:rsidR="009E52BB" w:rsidRPr="00BD3F1C" w:rsidRDefault="00FE5911" w:rsidP="009E52BB">
      <w:pPr>
        <w:pStyle w:val="BodyText"/>
        <w:numPr>
          <w:ilvl w:val="0"/>
          <w:numId w:val="8"/>
        </w:numPr>
        <w:bidi/>
        <w:spacing w:line="240" w:lineRule="auto"/>
        <w:ind w:left="1066" w:hanging="357"/>
        <w:jc w:val="both"/>
        <w:rPr>
          <w:rFonts w:ascii="IRRoya" w:hAnsi="IRRoya" w:cs="B Nazanin"/>
          <w:b/>
          <w:color w:val="222222"/>
          <w:spacing w:val="-6"/>
          <w:sz w:val="30"/>
          <w:szCs w:val="30"/>
          <w:rtl/>
        </w:rPr>
      </w:pPr>
      <w:r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>فاز چهار</w:t>
      </w:r>
      <w:r w:rsidR="003E5AA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: </w:t>
      </w:r>
      <w:r w:rsidR="009E52BB" w:rsidRPr="00BD3F1C">
        <w:rPr>
          <w:rFonts w:ascii="IRRoya" w:hAnsi="IRRoya" w:cs="B Nazanin"/>
          <w:b/>
          <w:color w:val="222222"/>
          <w:spacing w:val="-6"/>
          <w:sz w:val="30"/>
          <w:szCs w:val="30"/>
          <w:rtl/>
        </w:rPr>
        <w:t>بهره برداری</w:t>
      </w:r>
    </w:p>
    <w:p w14:paraId="6223B553" w14:textId="6721FB45" w:rsidR="009E52BB" w:rsidRPr="00BD3F1C" w:rsidRDefault="009E52BB" w:rsidP="00BD3F1C">
      <w:pPr>
        <w:pStyle w:val="BodyText"/>
        <w:bidi/>
        <w:jc w:val="center"/>
        <w:rPr>
          <w:rFonts w:ascii="IRRoya" w:hAnsi="IRRoya" w:cs="B Nazanin"/>
          <w:b/>
          <w:color w:val="222222"/>
          <w:spacing w:val="-6"/>
          <w:sz w:val="30"/>
          <w:szCs w:val="30"/>
          <w:rtl/>
        </w:rPr>
      </w:pPr>
      <w:r w:rsidRPr="00BD3F1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شرح </w:t>
      </w:r>
      <w:commentRangeStart w:id="93"/>
      <w:r w:rsidRPr="00BD3F1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>فعالیت</w:t>
      </w:r>
      <w:commentRangeEnd w:id="93"/>
      <w:r w:rsidR="007B6FFD">
        <w:rPr>
          <w:rStyle w:val="CommentReference"/>
          <w:rtl/>
        </w:rPr>
        <w:commentReference w:id="93"/>
      </w:r>
      <w:r w:rsidRPr="00BD3F1C">
        <w:rPr>
          <w:rFonts w:ascii="IRRoya" w:hAnsi="IRRoya" w:cs="B Nazanin" w:hint="cs"/>
          <w:b/>
          <w:color w:val="222222"/>
          <w:spacing w:val="-6"/>
          <w:sz w:val="30"/>
          <w:szCs w:val="30"/>
          <w:rtl/>
        </w:rPr>
        <w:t xml:space="preserve"> بخش همایش</w:t>
      </w:r>
    </w:p>
    <w:tbl>
      <w:tblPr>
        <w:bidiVisual/>
        <w:tblW w:w="6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5502"/>
      </w:tblGrid>
      <w:tr w:rsidR="009E52BB" w:rsidRPr="00803C17" w14:paraId="0642B4F8" w14:textId="77777777" w:rsidTr="009E52BB">
        <w:trPr>
          <w:trHeight w:val="417"/>
          <w:tblHeader/>
          <w:jc w:val="center"/>
        </w:trPr>
        <w:tc>
          <w:tcPr>
            <w:tcW w:w="1056" w:type="dxa"/>
            <w:shd w:val="clear" w:color="000000" w:fill="FFC000"/>
            <w:vAlign w:val="center"/>
          </w:tcPr>
          <w:p w14:paraId="26B6B021" w14:textId="619FBC5C" w:rsidR="009E52BB" w:rsidRPr="00803C17" w:rsidRDefault="009E52BB" w:rsidP="009E52BB">
            <w:pPr>
              <w:suppressAutoHyphens w:val="0"/>
              <w:bidi/>
              <w:jc w:val="center"/>
              <w:rPr>
                <w:rFonts w:ascii="IRRoya" w:hAnsi="IRRoya" w:cs="B Nazanin"/>
                <w:bCs/>
                <w:color w:val="222222"/>
                <w:sz w:val="20"/>
                <w:szCs w:val="20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20"/>
                <w:szCs w:val="20"/>
                <w:rtl/>
              </w:rPr>
              <w:t>ردیف</w:t>
            </w:r>
          </w:p>
        </w:tc>
        <w:tc>
          <w:tcPr>
            <w:tcW w:w="5502" w:type="dxa"/>
            <w:shd w:val="clear" w:color="000000" w:fill="FFC000"/>
            <w:vAlign w:val="center"/>
            <w:hideMark/>
          </w:tcPr>
          <w:p w14:paraId="0F3F9FCE" w14:textId="1AFFCB37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kern w:val="0"/>
                <w:sz w:val="20"/>
                <w:szCs w:val="20"/>
                <w:rtl/>
                <w:lang w:eastAsia="en-US" w:bidi="ar-SA"/>
              </w:rPr>
            </w:pPr>
            <w:r>
              <w:rPr>
                <w:rFonts w:ascii="Calibri" w:eastAsia="Times New Roman" w:hAnsi="Calibri" w:cs="B Nazanin" w:hint="cs"/>
                <w:bCs/>
                <w:kern w:val="0"/>
                <w:sz w:val="20"/>
                <w:szCs w:val="20"/>
                <w:rtl/>
                <w:lang w:eastAsia="en-US" w:bidi="ar-SA"/>
              </w:rPr>
              <w:t xml:space="preserve">شرح </w:t>
            </w:r>
            <w:r w:rsidRPr="00803C17">
              <w:rPr>
                <w:rFonts w:ascii="Calibri" w:eastAsia="Times New Roman" w:hAnsi="Calibri" w:cs="B Nazanin" w:hint="cs"/>
                <w:bCs/>
                <w:kern w:val="0"/>
                <w:sz w:val="20"/>
                <w:szCs w:val="20"/>
                <w:rtl/>
                <w:lang w:eastAsia="en-US" w:bidi="ar-SA"/>
              </w:rPr>
              <w:t>فعالیت</w:t>
            </w:r>
          </w:p>
        </w:tc>
      </w:tr>
      <w:tr w:rsidR="009E52BB" w:rsidRPr="00803C17" w14:paraId="3C81B00D" w14:textId="77777777" w:rsidTr="009E52BB">
        <w:trPr>
          <w:trHeight w:val="332"/>
          <w:tblHeader/>
          <w:jc w:val="center"/>
        </w:trPr>
        <w:tc>
          <w:tcPr>
            <w:tcW w:w="1056" w:type="dxa"/>
            <w:shd w:val="clear" w:color="000000" w:fill="FFFFFF"/>
          </w:tcPr>
          <w:p w14:paraId="249C6572" w14:textId="04A027A3" w:rsidR="009E52BB" w:rsidRDefault="009E52BB" w:rsidP="009E52BB">
            <w:pPr>
              <w:suppressAutoHyphens w:val="0"/>
              <w:jc w:val="center"/>
              <w:rPr>
                <w:rFonts w:cs="B Nazanin"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1A9BC9B4" w14:textId="1717A46D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تشکیل شورای سیاست‌گذاری </w:t>
            </w:r>
          </w:p>
        </w:tc>
      </w:tr>
      <w:tr w:rsidR="009E52BB" w:rsidRPr="00803C17" w14:paraId="583F1D3F" w14:textId="77777777" w:rsidTr="009E52BB">
        <w:trPr>
          <w:trHeight w:val="332"/>
          <w:tblHeader/>
          <w:jc w:val="center"/>
        </w:trPr>
        <w:tc>
          <w:tcPr>
            <w:tcW w:w="1056" w:type="dxa"/>
            <w:shd w:val="clear" w:color="000000" w:fill="FFFFFF"/>
          </w:tcPr>
          <w:p w14:paraId="767F12C6" w14:textId="0F1D4E04" w:rsidR="009E52BB" w:rsidRDefault="009E52BB" w:rsidP="009E52BB">
            <w:pPr>
              <w:suppressAutoHyphens w:val="0"/>
              <w:jc w:val="center"/>
              <w:rPr>
                <w:rFonts w:cs="B Nazanin"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47D3E1D6" w14:textId="2CEB028D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انتخاب اعضای کمیته علمی - اجرایی و دبیرخانه اجرایی </w:t>
            </w:r>
          </w:p>
        </w:tc>
      </w:tr>
      <w:tr w:rsidR="009E52BB" w:rsidRPr="00803C17" w14:paraId="0E3AEC2A" w14:textId="77777777" w:rsidTr="009E52BB">
        <w:trPr>
          <w:trHeight w:val="332"/>
          <w:tblHeader/>
          <w:jc w:val="center"/>
        </w:trPr>
        <w:tc>
          <w:tcPr>
            <w:tcW w:w="1056" w:type="dxa"/>
            <w:shd w:val="clear" w:color="000000" w:fill="FFFFFF"/>
          </w:tcPr>
          <w:p w14:paraId="1685AF8C" w14:textId="7246B2F6" w:rsidR="009E52BB" w:rsidRDefault="009E52BB" w:rsidP="009E52BB">
            <w:pPr>
              <w:suppressAutoHyphens w:val="0"/>
              <w:jc w:val="center"/>
              <w:rPr>
                <w:rFonts w:cs="B Nazanin"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3DF99897" w14:textId="6EA54F5B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>انتخاب زمان و محل برگزاری مسابقه و تعیین شرح وظابف کمیته‌ها</w:t>
            </w:r>
          </w:p>
        </w:tc>
      </w:tr>
      <w:tr w:rsidR="009E52BB" w:rsidRPr="00803C17" w14:paraId="361F794D" w14:textId="77777777" w:rsidTr="009E52BB">
        <w:trPr>
          <w:trHeight w:val="332"/>
          <w:tblHeader/>
          <w:jc w:val="center"/>
        </w:trPr>
        <w:tc>
          <w:tcPr>
            <w:tcW w:w="1056" w:type="dxa"/>
            <w:shd w:val="clear" w:color="000000" w:fill="FFFFFF"/>
          </w:tcPr>
          <w:p w14:paraId="6B0DD27C" w14:textId="1D4C7A76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597E7835" w14:textId="30E0FE0E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شناسایی همایش‌های 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 xml:space="preserve">جهانی </w:t>
            </w: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موجود در حوزه 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>باتری</w:t>
            </w: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9E52BB" w:rsidRPr="00803C17" w14:paraId="10B3075B" w14:textId="77777777" w:rsidTr="009E52BB">
        <w:trPr>
          <w:trHeight w:val="332"/>
          <w:tblHeader/>
          <w:jc w:val="center"/>
        </w:trPr>
        <w:tc>
          <w:tcPr>
            <w:tcW w:w="1056" w:type="dxa"/>
            <w:shd w:val="clear" w:color="000000" w:fill="FFFFFF"/>
          </w:tcPr>
          <w:p w14:paraId="14E7D38E" w14:textId="1A02B458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660FBC78" w14:textId="51DB6CC3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>شناسایی فرصت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>‌</w:t>
            </w: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های تحقیقاتی و راه حل‌های موجود در حوزه 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>باتری</w:t>
            </w: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 در جهان</w:t>
            </w:r>
          </w:p>
        </w:tc>
      </w:tr>
      <w:tr w:rsidR="009E52BB" w:rsidRPr="00803C17" w14:paraId="5211ADC0" w14:textId="77777777" w:rsidTr="009E52BB">
        <w:trPr>
          <w:trHeight w:val="332"/>
          <w:tblHeader/>
          <w:jc w:val="center"/>
        </w:trPr>
        <w:tc>
          <w:tcPr>
            <w:tcW w:w="1056" w:type="dxa"/>
            <w:shd w:val="clear" w:color="000000" w:fill="FFFFFF"/>
          </w:tcPr>
          <w:p w14:paraId="01551BE4" w14:textId="74CD65A3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5B0094A4" w14:textId="4FD91890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دیده‌بانی و آینده پژوهی فن‌آوری موضوع 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>باتری</w:t>
            </w:r>
          </w:p>
        </w:tc>
      </w:tr>
      <w:tr w:rsidR="009E52BB" w:rsidRPr="00803C17" w14:paraId="449C4698" w14:textId="77777777" w:rsidTr="009E52BB">
        <w:trPr>
          <w:trHeight w:val="353"/>
          <w:tblHeader/>
          <w:jc w:val="center"/>
        </w:trPr>
        <w:tc>
          <w:tcPr>
            <w:tcW w:w="1056" w:type="dxa"/>
            <w:shd w:val="clear" w:color="000000" w:fill="FFFFFF"/>
          </w:tcPr>
          <w:p w14:paraId="761C37C6" w14:textId="06C11DF9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32045D88" w14:textId="0621DAEE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طراحی همایش نیازمحور 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 xml:space="preserve"> </w:t>
            </w: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(سکوی پرتاب 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>باتری</w:t>
            </w:r>
            <w:r w:rsidRPr="00803C17">
              <w:rPr>
                <w:rFonts w:cs="B Nazanin"/>
                <w:bCs/>
                <w:sz w:val="20"/>
                <w:szCs w:val="20"/>
                <w:rtl/>
              </w:rPr>
              <w:t>)</w:t>
            </w:r>
          </w:p>
        </w:tc>
      </w:tr>
      <w:tr w:rsidR="009E52BB" w:rsidRPr="00803C17" w14:paraId="1292D3E1" w14:textId="77777777" w:rsidTr="009E52BB">
        <w:trPr>
          <w:trHeight w:val="273"/>
          <w:tblHeader/>
          <w:jc w:val="center"/>
        </w:trPr>
        <w:tc>
          <w:tcPr>
            <w:tcW w:w="1056" w:type="dxa"/>
            <w:shd w:val="clear" w:color="000000" w:fill="FFFFFF"/>
          </w:tcPr>
          <w:p w14:paraId="66922F7B" w14:textId="39A78165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3138BD8E" w14:textId="151A866D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>اعلام زمانبندی همایش</w:t>
            </w:r>
          </w:p>
        </w:tc>
      </w:tr>
      <w:tr w:rsidR="009E52BB" w:rsidRPr="00803C17" w14:paraId="45AF07A7" w14:textId="77777777" w:rsidTr="009E52BB">
        <w:trPr>
          <w:trHeight w:val="332"/>
          <w:tblHeader/>
          <w:jc w:val="center"/>
        </w:trPr>
        <w:tc>
          <w:tcPr>
            <w:tcW w:w="1056" w:type="dxa"/>
            <w:shd w:val="clear" w:color="000000" w:fill="FFFFFF"/>
          </w:tcPr>
          <w:p w14:paraId="21238FCB" w14:textId="6A1BD269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59EFF996" w14:textId="138BEB8B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راه‌اندازی وب‌سایت و اطلاع رسانی همایش </w:t>
            </w:r>
          </w:p>
        </w:tc>
      </w:tr>
      <w:tr w:rsidR="009E52BB" w:rsidRPr="00803C17" w14:paraId="57021161" w14:textId="77777777" w:rsidTr="009E52BB">
        <w:trPr>
          <w:trHeight w:val="332"/>
          <w:tblHeader/>
          <w:jc w:val="center"/>
        </w:trPr>
        <w:tc>
          <w:tcPr>
            <w:tcW w:w="1056" w:type="dxa"/>
            <w:shd w:val="clear" w:color="000000" w:fill="FFFFFF"/>
          </w:tcPr>
          <w:p w14:paraId="58F72DEF" w14:textId="4863F45D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5502" w:type="dxa"/>
            <w:shd w:val="clear" w:color="000000" w:fill="FFFFFF"/>
            <w:vAlign w:val="center"/>
          </w:tcPr>
          <w:p w14:paraId="7A44D016" w14:textId="2946AF5B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>انجام روند ثبت نام شرکت کنندگان همایش</w:t>
            </w:r>
          </w:p>
        </w:tc>
      </w:tr>
      <w:tr w:rsidR="009E52BB" w:rsidRPr="00803C17" w14:paraId="487B4A6D" w14:textId="77777777" w:rsidTr="009E52BB">
        <w:trPr>
          <w:trHeight w:val="387"/>
          <w:tblHeader/>
          <w:jc w:val="center"/>
        </w:trPr>
        <w:tc>
          <w:tcPr>
            <w:tcW w:w="1056" w:type="dxa"/>
          </w:tcPr>
          <w:p w14:paraId="224F34E9" w14:textId="3DA2750B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5D6CFC31" w14:textId="2AEE86EE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>بررسی و داوری طرح ها و پژوهش‌های دریافتی</w:t>
            </w:r>
          </w:p>
        </w:tc>
      </w:tr>
      <w:tr w:rsidR="009E52BB" w:rsidRPr="00803C17" w14:paraId="3CEC0913" w14:textId="77777777" w:rsidTr="009E52BB">
        <w:trPr>
          <w:trHeight w:val="332"/>
          <w:tblHeader/>
          <w:jc w:val="center"/>
        </w:trPr>
        <w:tc>
          <w:tcPr>
            <w:tcW w:w="1056" w:type="dxa"/>
          </w:tcPr>
          <w:p w14:paraId="4368654B" w14:textId="1C70F7FF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2A546517" w14:textId="0F47BC70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>برگزاری نمایشگاه تخصصی</w:t>
            </w:r>
          </w:p>
        </w:tc>
      </w:tr>
      <w:tr w:rsidR="009E52BB" w:rsidRPr="00803C17" w14:paraId="3B20B279" w14:textId="77777777" w:rsidTr="009E52BB">
        <w:trPr>
          <w:trHeight w:val="332"/>
          <w:tblHeader/>
          <w:jc w:val="center"/>
        </w:trPr>
        <w:tc>
          <w:tcPr>
            <w:tcW w:w="1056" w:type="dxa"/>
          </w:tcPr>
          <w:p w14:paraId="629A3074" w14:textId="34E6B2AD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4E2294A0" w14:textId="57FAD697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 xml:space="preserve">برگزاری همایش 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>در محورهای احضا شده کمیته علمی</w:t>
            </w:r>
          </w:p>
        </w:tc>
      </w:tr>
      <w:tr w:rsidR="009E52BB" w:rsidRPr="00803C17" w14:paraId="36C9D639" w14:textId="77777777" w:rsidTr="009E52BB">
        <w:trPr>
          <w:trHeight w:val="332"/>
          <w:tblHeader/>
          <w:jc w:val="center"/>
        </w:trPr>
        <w:tc>
          <w:tcPr>
            <w:tcW w:w="1056" w:type="dxa"/>
          </w:tcPr>
          <w:p w14:paraId="0491B54A" w14:textId="116163CD" w:rsidR="009E52BB" w:rsidRPr="00803C17" w:rsidRDefault="009E52BB" w:rsidP="009E52BB">
            <w:pPr>
              <w:suppressAutoHyphens w:val="0"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63A6613F" w14:textId="2E5AA87F" w:rsidR="009E52BB" w:rsidRPr="00803C17" w:rsidRDefault="009E52BB" w:rsidP="009E52BB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0"/>
                <w:szCs w:val="20"/>
                <w:rtl/>
                <w:lang w:eastAsia="en-US" w:bidi="ar-SA"/>
              </w:rPr>
            </w:pPr>
            <w:r w:rsidRPr="00803C17">
              <w:rPr>
                <w:rFonts w:cs="B Nazanin"/>
                <w:bCs/>
                <w:sz w:val="20"/>
                <w:szCs w:val="20"/>
                <w:rtl/>
              </w:rPr>
              <w:t>تهیه  و چاپ کتابچه همایش و اخذ نمایه‌های معتبر</w:t>
            </w:r>
          </w:p>
        </w:tc>
      </w:tr>
    </w:tbl>
    <w:p w14:paraId="28FBEDB1" w14:textId="77777777" w:rsidR="006917ED" w:rsidRDefault="006917ED">
      <w:pPr>
        <w:bidi/>
      </w:pPr>
      <w:r>
        <w:br w:type="page"/>
      </w:r>
    </w:p>
    <w:p w14:paraId="0900CA63" w14:textId="1A7372FA" w:rsidR="00174727" w:rsidRPr="009E52BB" w:rsidRDefault="009E52BB" w:rsidP="009E52BB">
      <w:pPr>
        <w:pStyle w:val="BodyText"/>
        <w:bidi/>
        <w:jc w:val="center"/>
        <w:rPr>
          <w:rFonts w:ascii="IRRoya" w:hAnsi="IRRoya" w:cs="B Nazanin"/>
          <w:b/>
          <w:color w:val="222222"/>
          <w:spacing w:val="-6"/>
          <w:sz w:val="32"/>
          <w:szCs w:val="32"/>
        </w:rPr>
      </w:pPr>
      <w:r>
        <w:rPr>
          <w:rFonts w:ascii="IRRoya" w:hAnsi="IRRoya" w:cs="B Nazanin" w:hint="cs"/>
          <w:b/>
          <w:color w:val="222222"/>
          <w:spacing w:val="-6"/>
          <w:sz w:val="32"/>
          <w:szCs w:val="32"/>
          <w:rtl/>
        </w:rPr>
        <w:lastRenderedPageBreak/>
        <w:t>شرح فعالیت بخش مسابقات و رویدادهای سکوی پرتاپ</w:t>
      </w:r>
    </w:p>
    <w:tbl>
      <w:tblPr>
        <w:bidiVisual/>
        <w:tblW w:w="8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1642"/>
        <w:gridCol w:w="6237"/>
      </w:tblGrid>
      <w:tr w:rsidR="009E52BB" w:rsidRPr="003F3DE6" w14:paraId="1C60C0C5" w14:textId="77777777" w:rsidTr="00084768">
        <w:trPr>
          <w:trHeight w:val="332"/>
          <w:tblHeader/>
          <w:jc w:val="center"/>
        </w:trPr>
        <w:tc>
          <w:tcPr>
            <w:tcW w:w="595" w:type="dxa"/>
            <w:shd w:val="clear" w:color="auto" w:fill="FFC000"/>
          </w:tcPr>
          <w:p w14:paraId="42C3D617" w14:textId="47502DB3" w:rsidR="009E52BB" w:rsidRPr="00803C17" w:rsidRDefault="009E52BB" w:rsidP="00DF739F">
            <w:pPr>
              <w:suppressAutoHyphens w:val="0"/>
              <w:spacing w:line="16" w:lineRule="atLeast"/>
              <w:jc w:val="center"/>
              <w:rPr>
                <w:rFonts w:ascii="IRRoya" w:hAnsi="IRRoya" w:cs="B Nazanin"/>
                <w:bCs/>
                <w:color w:val="222222"/>
                <w:sz w:val="20"/>
                <w:szCs w:val="20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20"/>
                <w:szCs w:val="20"/>
                <w:rtl/>
              </w:rPr>
              <w:t>ردیف</w:t>
            </w:r>
          </w:p>
        </w:tc>
        <w:tc>
          <w:tcPr>
            <w:tcW w:w="1642" w:type="dxa"/>
            <w:shd w:val="clear" w:color="auto" w:fill="FFC000"/>
            <w:vAlign w:val="center"/>
          </w:tcPr>
          <w:p w14:paraId="4C38DC1F" w14:textId="43E6F5FD" w:rsidR="009E52BB" w:rsidRPr="00AD2DFD" w:rsidRDefault="00BD3F1C" w:rsidP="00DF739F">
            <w:pPr>
              <w:suppressAutoHyphens w:val="0"/>
              <w:spacing w:line="16" w:lineRule="atLeast"/>
              <w:jc w:val="center"/>
              <w:rPr>
                <w:rFonts w:ascii="Calibri" w:eastAsia="Times New Roman" w:hAnsi="Calibri" w:cs="B Nazanin"/>
                <w:b/>
                <w:bCs/>
                <w:kern w:val="0"/>
                <w:sz w:val="23"/>
                <w:szCs w:val="23"/>
                <w:rtl/>
                <w:lang w:eastAsia="en-US" w:bidi="ar-SA"/>
              </w:rPr>
            </w:pPr>
            <w:r>
              <w:rPr>
                <w:rFonts w:ascii="IRRoya" w:hAnsi="IRRoya" w:cs="B Nazanin" w:hint="cs"/>
                <w:bCs/>
                <w:color w:val="222222"/>
                <w:sz w:val="20"/>
                <w:szCs w:val="20"/>
                <w:rtl/>
              </w:rPr>
              <w:t>بخش</w:t>
            </w:r>
          </w:p>
        </w:tc>
        <w:tc>
          <w:tcPr>
            <w:tcW w:w="6237" w:type="dxa"/>
            <w:shd w:val="clear" w:color="auto" w:fill="FFC000"/>
            <w:noWrap/>
            <w:vAlign w:val="center"/>
          </w:tcPr>
          <w:p w14:paraId="47251048" w14:textId="6509DD56" w:rsidR="009E52BB" w:rsidRPr="003F3DE6" w:rsidRDefault="00BD3F1C" w:rsidP="00DF739F">
            <w:pPr>
              <w:suppressAutoHyphens w:val="0"/>
              <w:bidi/>
              <w:spacing w:line="16" w:lineRule="atLeast"/>
              <w:jc w:val="center"/>
              <w:rPr>
                <w:rFonts w:ascii="Calibri" w:eastAsia="Times New Roman" w:hAnsi="Calibri" w:cs="B Nazanin"/>
                <w:bCs/>
                <w:color w:val="222222"/>
                <w:kern w:val="0"/>
                <w:sz w:val="23"/>
                <w:szCs w:val="23"/>
                <w:rtl/>
                <w:lang w:eastAsia="en-US"/>
              </w:rPr>
            </w:pPr>
            <w:r>
              <w:rPr>
                <w:rFonts w:ascii="Calibri" w:eastAsia="Times New Roman" w:hAnsi="Calibri" w:cs="B Nazanin" w:hint="cs"/>
                <w:bCs/>
                <w:kern w:val="0"/>
                <w:sz w:val="20"/>
                <w:szCs w:val="20"/>
                <w:rtl/>
                <w:lang w:eastAsia="en-US" w:bidi="ar-SA"/>
              </w:rPr>
              <w:t xml:space="preserve">شرح </w:t>
            </w:r>
            <w:r w:rsidR="009E52BB" w:rsidRPr="00803C17">
              <w:rPr>
                <w:rFonts w:ascii="Calibri" w:eastAsia="Times New Roman" w:hAnsi="Calibri" w:cs="B Nazanin" w:hint="cs"/>
                <w:bCs/>
                <w:kern w:val="0"/>
                <w:sz w:val="20"/>
                <w:szCs w:val="20"/>
                <w:rtl/>
                <w:lang w:eastAsia="en-US" w:bidi="ar-SA"/>
              </w:rPr>
              <w:t>فعالیت</w:t>
            </w:r>
          </w:p>
        </w:tc>
      </w:tr>
      <w:tr w:rsidR="009E52BB" w:rsidRPr="003F3DE6" w14:paraId="7F99D133" w14:textId="77777777" w:rsidTr="00084768">
        <w:trPr>
          <w:trHeight w:val="332"/>
          <w:tblHeader/>
          <w:jc w:val="center"/>
        </w:trPr>
        <w:tc>
          <w:tcPr>
            <w:tcW w:w="595" w:type="dxa"/>
            <w:shd w:val="clear" w:color="000000" w:fill="FFFFFF"/>
          </w:tcPr>
          <w:p w14:paraId="0595F703" w14:textId="5A0E98CA" w:rsidR="009E52BB" w:rsidRDefault="009E52BB" w:rsidP="00BA188F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642" w:type="dxa"/>
            <w:shd w:val="clear" w:color="000000" w:fill="FFFFFF"/>
            <w:vAlign w:val="center"/>
          </w:tcPr>
          <w:p w14:paraId="7FF7BA62" w14:textId="6DF90732" w:rsidR="009E52BB" w:rsidRPr="00BA188F" w:rsidRDefault="009E52BB" w:rsidP="00BA188F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noWrap/>
            <w:vAlign w:val="center"/>
          </w:tcPr>
          <w:p w14:paraId="31ED1FA8" w14:textId="268E74BA" w:rsidR="009E52BB" w:rsidRPr="00BA188F" w:rsidRDefault="009E52BB" w:rsidP="00B0435C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 xml:space="preserve">شناسایی رویدادها و مسابقات موجود در حوزه 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>باتری</w:t>
            </w:r>
            <w:r w:rsidRPr="00BA188F">
              <w:rPr>
                <w:rFonts w:cs="B Nazanin"/>
                <w:bCs/>
                <w:sz w:val="20"/>
                <w:szCs w:val="20"/>
                <w:rtl/>
              </w:rPr>
              <w:t xml:space="preserve"> در جهان</w:t>
            </w:r>
          </w:p>
        </w:tc>
      </w:tr>
      <w:tr w:rsidR="009E52BB" w:rsidRPr="003F3DE6" w14:paraId="1E0D3BFB" w14:textId="77777777" w:rsidTr="00084768">
        <w:trPr>
          <w:trHeight w:val="332"/>
          <w:tblHeader/>
          <w:jc w:val="center"/>
        </w:trPr>
        <w:tc>
          <w:tcPr>
            <w:tcW w:w="595" w:type="dxa"/>
            <w:shd w:val="clear" w:color="000000" w:fill="FFFFFF"/>
          </w:tcPr>
          <w:p w14:paraId="4750B635" w14:textId="7D087185" w:rsidR="009E52BB" w:rsidRPr="00E1262D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1642" w:type="dxa"/>
            <w:shd w:val="clear" w:color="000000" w:fill="FFFFFF"/>
          </w:tcPr>
          <w:p w14:paraId="31584C6B" w14:textId="6531ECA7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E1262D"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vAlign w:val="center"/>
          </w:tcPr>
          <w:p w14:paraId="6075C9FA" w14:textId="399C3380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/>
                <w:bCs/>
                <w:sz w:val="20"/>
                <w:szCs w:val="20"/>
                <w:rtl/>
              </w:rPr>
              <w:t>طراحی سناریوی مسابقه حضوری</w:t>
            </w:r>
            <w:r>
              <w:rPr>
                <w:rFonts w:cs="B Nazanin"/>
                <w:bCs/>
                <w:sz w:val="20"/>
                <w:szCs w:val="20"/>
              </w:rPr>
              <w:t xml:space="preserve"> </w:t>
            </w:r>
          </w:p>
        </w:tc>
      </w:tr>
      <w:tr w:rsidR="009E52BB" w:rsidRPr="003F3DE6" w14:paraId="537FABAD" w14:textId="77777777" w:rsidTr="00084768">
        <w:trPr>
          <w:trHeight w:val="332"/>
          <w:tblHeader/>
          <w:jc w:val="center"/>
        </w:trPr>
        <w:tc>
          <w:tcPr>
            <w:tcW w:w="595" w:type="dxa"/>
            <w:shd w:val="clear" w:color="000000" w:fill="FFFFFF"/>
          </w:tcPr>
          <w:p w14:paraId="67014971" w14:textId="47F7E9FC" w:rsidR="009E52BB" w:rsidRPr="00E1262D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642" w:type="dxa"/>
            <w:shd w:val="clear" w:color="000000" w:fill="FFFFFF"/>
          </w:tcPr>
          <w:p w14:paraId="5EB09429" w14:textId="7E6AEC89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E1262D"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vAlign w:val="center"/>
          </w:tcPr>
          <w:p w14:paraId="550980E8" w14:textId="6C0E129E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 xml:space="preserve">آماده سازی قوانین مسابقات </w:t>
            </w:r>
          </w:p>
        </w:tc>
      </w:tr>
      <w:tr w:rsidR="009E52BB" w:rsidRPr="003F3DE6" w14:paraId="67C9D9F8" w14:textId="77777777" w:rsidTr="00084768">
        <w:trPr>
          <w:trHeight w:val="332"/>
          <w:tblHeader/>
          <w:jc w:val="center"/>
        </w:trPr>
        <w:tc>
          <w:tcPr>
            <w:tcW w:w="595" w:type="dxa"/>
            <w:shd w:val="clear" w:color="000000" w:fill="FFFFFF"/>
          </w:tcPr>
          <w:p w14:paraId="723365EB" w14:textId="16B76DC6" w:rsidR="009E52BB" w:rsidRPr="00E1262D" w:rsidRDefault="00084768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1642" w:type="dxa"/>
            <w:shd w:val="clear" w:color="000000" w:fill="FFFFFF"/>
          </w:tcPr>
          <w:p w14:paraId="77899530" w14:textId="794BF643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E1262D"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vAlign w:val="center"/>
          </w:tcPr>
          <w:p w14:paraId="14D567D7" w14:textId="722D7E4F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 xml:space="preserve">راه‌اندازی وب‌سایت و اطلاع رسانی مسابقه </w:t>
            </w:r>
          </w:p>
        </w:tc>
      </w:tr>
      <w:tr w:rsidR="009E52BB" w:rsidRPr="003F3DE6" w14:paraId="09492391" w14:textId="77777777" w:rsidTr="00084768">
        <w:trPr>
          <w:trHeight w:val="332"/>
          <w:tblHeader/>
          <w:jc w:val="center"/>
        </w:trPr>
        <w:tc>
          <w:tcPr>
            <w:tcW w:w="595" w:type="dxa"/>
            <w:shd w:val="clear" w:color="000000" w:fill="FFFFFF"/>
          </w:tcPr>
          <w:p w14:paraId="1774C6EA" w14:textId="0B8FE68F" w:rsidR="009E52BB" w:rsidRPr="00E1262D" w:rsidRDefault="00084768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1642" w:type="dxa"/>
            <w:shd w:val="clear" w:color="000000" w:fill="FFFFFF"/>
          </w:tcPr>
          <w:p w14:paraId="198FB4AF" w14:textId="38D9D2B2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E1262D"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vAlign w:val="center"/>
          </w:tcPr>
          <w:p w14:paraId="7FE47524" w14:textId="6F3F8F31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احصاء نیازها و مسائل موجود در این زمینه</w:t>
            </w:r>
          </w:p>
        </w:tc>
      </w:tr>
      <w:tr w:rsidR="009E52BB" w:rsidRPr="00AD2DFD" w14:paraId="1462759E" w14:textId="77777777" w:rsidTr="00084768">
        <w:trPr>
          <w:trHeight w:val="370"/>
          <w:tblHeader/>
          <w:jc w:val="center"/>
        </w:trPr>
        <w:tc>
          <w:tcPr>
            <w:tcW w:w="595" w:type="dxa"/>
            <w:shd w:val="clear" w:color="000000" w:fill="FFFFFF"/>
          </w:tcPr>
          <w:p w14:paraId="70858D27" w14:textId="2A8CB6D8" w:rsidR="009E52BB" w:rsidRPr="00E1262D" w:rsidRDefault="00084768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1642" w:type="dxa"/>
            <w:shd w:val="clear" w:color="000000" w:fill="FFFFFF"/>
          </w:tcPr>
          <w:p w14:paraId="3954E0A4" w14:textId="75FFC716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E1262D"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vAlign w:val="center"/>
          </w:tcPr>
          <w:p w14:paraId="0C0B707D" w14:textId="5F428E26" w:rsidR="009E52BB" w:rsidRPr="00BA188F" w:rsidRDefault="009E52BB" w:rsidP="00084768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شناسایی شرکت‌ها</w:t>
            </w:r>
            <w:r w:rsidR="00084768">
              <w:rPr>
                <w:rFonts w:cs="B Nazanin"/>
                <w:bCs/>
                <w:sz w:val="20"/>
                <w:szCs w:val="20"/>
                <w:rtl/>
              </w:rPr>
              <w:t>ی دانش‌بنیان و مراکز علمی صنعتی</w:t>
            </w:r>
            <w:r w:rsidR="00084768">
              <w:rPr>
                <w:rFonts w:cs="B Nazanin" w:hint="cs"/>
                <w:bCs/>
                <w:sz w:val="20"/>
                <w:szCs w:val="20"/>
                <w:rtl/>
              </w:rPr>
              <w:t xml:space="preserve">، </w:t>
            </w:r>
            <w:r w:rsidR="00084768" w:rsidRPr="00BA188F">
              <w:rPr>
                <w:rFonts w:cs="B Nazanin"/>
                <w:bCs/>
                <w:sz w:val="20"/>
                <w:szCs w:val="20"/>
                <w:rtl/>
              </w:rPr>
              <w:t>اساتید، دانشجویان و پایان‌نامه‌های مرتبط با موضوع</w:t>
            </w:r>
          </w:p>
        </w:tc>
      </w:tr>
      <w:tr w:rsidR="009E52BB" w:rsidRPr="00AD2DFD" w14:paraId="5DB97BE0" w14:textId="77777777" w:rsidTr="00084768">
        <w:trPr>
          <w:trHeight w:val="370"/>
          <w:tblHeader/>
          <w:jc w:val="center"/>
        </w:trPr>
        <w:tc>
          <w:tcPr>
            <w:tcW w:w="595" w:type="dxa"/>
            <w:shd w:val="clear" w:color="000000" w:fill="FFFFFF"/>
          </w:tcPr>
          <w:p w14:paraId="65DBDB2A" w14:textId="734F4D77" w:rsidR="009E52BB" w:rsidRPr="00E1262D" w:rsidRDefault="00084768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1642" w:type="dxa"/>
            <w:shd w:val="clear" w:color="000000" w:fill="FFFFFF"/>
          </w:tcPr>
          <w:p w14:paraId="663211C4" w14:textId="11758E2C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E1262D"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vAlign w:val="center"/>
          </w:tcPr>
          <w:p w14:paraId="17EAE9DE" w14:textId="03CFC957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انجام روند ثبت نام شرکت کنندگان مسابقه</w:t>
            </w:r>
          </w:p>
        </w:tc>
      </w:tr>
      <w:tr w:rsidR="009E52BB" w:rsidRPr="00AD2DFD" w14:paraId="276557FB" w14:textId="77777777" w:rsidTr="00084768">
        <w:trPr>
          <w:trHeight w:val="370"/>
          <w:tblHeader/>
          <w:jc w:val="center"/>
        </w:trPr>
        <w:tc>
          <w:tcPr>
            <w:tcW w:w="595" w:type="dxa"/>
            <w:shd w:val="clear" w:color="000000" w:fill="FFFFFF"/>
          </w:tcPr>
          <w:p w14:paraId="7ADBF1B4" w14:textId="445BB5A2" w:rsidR="009E52BB" w:rsidRPr="00E1262D" w:rsidRDefault="00084768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1642" w:type="dxa"/>
            <w:shd w:val="clear" w:color="000000" w:fill="FFFFFF"/>
          </w:tcPr>
          <w:p w14:paraId="241E7E7C" w14:textId="3E73C867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E1262D"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vAlign w:val="center"/>
          </w:tcPr>
          <w:p w14:paraId="3DF96BBA" w14:textId="42D7C64F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انجام منتورینگ برای شرکت‌کنندگان مسابقه</w:t>
            </w:r>
          </w:p>
        </w:tc>
      </w:tr>
      <w:tr w:rsidR="009E52BB" w:rsidRPr="00AD2DFD" w14:paraId="03F7611D" w14:textId="77777777" w:rsidTr="00084768">
        <w:trPr>
          <w:trHeight w:val="370"/>
          <w:tblHeader/>
          <w:jc w:val="center"/>
        </w:trPr>
        <w:tc>
          <w:tcPr>
            <w:tcW w:w="595" w:type="dxa"/>
            <w:shd w:val="clear" w:color="000000" w:fill="FFFFFF"/>
          </w:tcPr>
          <w:p w14:paraId="0CFADFCC" w14:textId="0D53D4CE" w:rsidR="009E52BB" w:rsidRPr="00E1262D" w:rsidRDefault="00084768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1642" w:type="dxa"/>
            <w:shd w:val="clear" w:color="000000" w:fill="FFFFFF"/>
          </w:tcPr>
          <w:p w14:paraId="448DB1FD" w14:textId="1624631C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E1262D"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vAlign w:val="center"/>
          </w:tcPr>
          <w:p w14:paraId="3AD20536" w14:textId="345F9C1E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 xml:space="preserve">برگزاری مسابقه </w:t>
            </w:r>
          </w:p>
        </w:tc>
      </w:tr>
      <w:tr w:rsidR="009E52BB" w:rsidRPr="00AD2DFD" w14:paraId="1DD8AFB2" w14:textId="77777777" w:rsidTr="00084768">
        <w:trPr>
          <w:trHeight w:val="370"/>
          <w:tblHeader/>
          <w:jc w:val="center"/>
        </w:trPr>
        <w:tc>
          <w:tcPr>
            <w:tcW w:w="595" w:type="dxa"/>
            <w:shd w:val="clear" w:color="000000" w:fill="FFFFFF"/>
          </w:tcPr>
          <w:p w14:paraId="3119B89E" w14:textId="4F82C5E8" w:rsidR="009E52BB" w:rsidRDefault="00084768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10</w:t>
            </w:r>
            <w:r>
              <w:rPr>
                <w:rFonts w:cs="B Nazanin"/>
                <w:bCs/>
                <w:sz w:val="20"/>
                <w:szCs w:val="20"/>
                <w:rtl/>
              </w:rPr>
              <w:br/>
            </w:r>
          </w:p>
        </w:tc>
        <w:tc>
          <w:tcPr>
            <w:tcW w:w="1642" w:type="dxa"/>
            <w:shd w:val="clear" w:color="000000" w:fill="FFFFFF"/>
          </w:tcPr>
          <w:p w14:paraId="057070CB" w14:textId="1F8764D5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E1262D">
              <w:rPr>
                <w:rFonts w:cs="B Nazanin" w:hint="cs"/>
                <w:bCs/>
                <w:sz w:val="20"/>
                <w:szCs w:val="20"/>
                <w:rtl/>
              </w:rPr>
              <w:t>مسابقات</w:t>
            </w:r>
          </w:p>
        </w:tc>
        <w:tc>
          <w:tcPr>
            <w:tcW w:w="6237" w:type="dxa"/>
            <w:shd w:val="clear" w:color="000000" w:fill="FFFFFF"/>
            <w:vAlign w:val="center"/>
          </w:tcPr>
          <w:p w14:paraId="5737C4AD" w14:textId="6D4DEF7F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 xml:space="preserve">شبکه‌سازی بین بهره‌برداران و مخاطبان در جهت پایدارسازی جریان علمی (حفظ و استمرار ارتباط با منتخبین در قالب تیم تخصصی 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>باتری و انرژی</w:t>
            </w:r>
            <w:r w:rsidRPr="00BA188F">
              <w:rPr>
                <w:rFonts w:cs="B Nazanin"/>
                <w:bCs/>
                <w:sz w:val="20"/>
                <w:szCs w:val="20"/>
                <w:rtl/>
              </w:rPr>
              <w:t xml:space="preserve"> باشگاه پایش)</w:t>
            </w:r>
          </w:p>
        </w:tc>
      </w:tr>
      <w:tr w:rsidR="009E52BB" w:rsidRPr="00AD2DFD" w14:paraId="6C8F0D1D" w14:textId="77777777" w:rsidTr="00084768">
        <w:trPr>
          <w:trHeight w:val="370"/>
          <w:tblHeader/>
          <w:jc w:val="center"/>
        </w:trPr>
        <w:tc>
          <w:tcPr>
            <w:tcW w:w="595" w:type="dxa"/>
            <w:shd w:val="clear" w:color="000000" w:fill="FFFFFF"/>
          </w:tcPr>
          <w:p w14:paraId="005AEDF7" w14:textId="3B67C81D" w:rsidR="009E52BB" w:rsidRDefault="00084768" w:rsidP="00BA188F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/>
                <w:bCs/>
                <w:sz w:val="20"/>
                <w:szCs w:val="20"/>
                <w:rtl/>
              </w:rPr>
              <w:br/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>11</w:t>
            </w:r>
          </w:p>
          <w:p w14:paraId="360C91B8" w14:textId="7B1048A6" w:rsidR="00084768" w:rsidRPr="00BA188F" w:rsidRDefault="00084768" w:rsidP="00084768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</w:p>
        </w:tc>
        <w:tc>
          <w:tcPr>
            <w:tcW w:w="1642" w:type="dxa"/>
            <w:shd w:val="clear" w:color="000000" w:fill="FFFFFF"/>
            <w:vAlign w:val="center"/>
          </w:tcPr>
          <w:p w14:paraId="396862D6" w14:textId="293DF1AC" w:rsidR="009E52BB" w:rsidRPr="00BA188F" w:rsidRDefault="009E52BB" w:rsidP="00BA188F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رویداد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 xml:space="preserve"> سکوی پرتا</w:t>
            </w:r>
            <w:ins w:id="94" w:author="Farbod Razzazi" w:date="2023-01-31T09:36:00Z">
              <w:r w:rsidR="007B6FFD">
                <w:rPr>
                  <w:rFonts w:cs="B Nazanin" w:hint="cs"/>
                  <w:bCs/>
                  <w:sz w:val="20"/>
                  <w:szCs w:val="20"/>
                  <w:rtl/>
                </w:rPr>
                <w:t>ب</w:t>
              </w:r>
            </w:ins>
            <w:del w:id="95" w:author="Farbod Razzazi" w:date="2023-01-31T09:36:00Z">
              <w:r w:rsidDel="007B6FFD">
                <w:rPr>
                  <w:rFonts w:cs="B Nazanin" w:hint="cs"/>
                  <w:bCs/>
                  <w:sz w:val="20"/>
                  <w:szCs w:val="20"/>
                  <w:rtl/>
                </w:rPr>
                <w:delText>پ</w:delText>
              </w:r>
            </w:del>
          </w:p>
        </w:tc>
        <w:tc>
          <w:tcPr>
            <w:tcW w:w="6237" w:type="dxa"/>
            <w:shd w:val="clear" w:color="000000" w:fill="FFFFFF"/>
            <w:vAlign w:val="center"/>
          </w:tcPr>
          <w:p w14:paraId="2D2C02E5" w14:textId="58C4799F" w:rsidR="009E52BB" w:rsidRPr="00BA188F" w:rsidRDefault="009E52BB" w:rsidP="00BA188F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برگزاری</w:t>
            </w:r>
            <w:r w:rsidRPr="00BA188F">
              <w:rPr>
                <w:rFonts w:cs="B Nazanin"/>
                <w:bCs/>
                <w:sz w:val="20"/>
                <w:szCs w:val="20"/>
              </w:rPr>
              <w:t xml:space="preserve"> pitch </w:t>
            </w:r>
            <w:r w:rsidRPr="00BA188F">
              <w:rPr>
                <w:rFonts w:cs="B Nazanin"/>
                <w:bCs/>
                <w:sz w:val="20"/>
                <w:szCs w:val="20"/>
                <w:rtl/>
              </w:rPr>
              <w:t>و</w:t>
            </w:r>
            <w:r w:rsidRPr="00BA188F">
              <w:rPr>
                <w:rFonts w:cs="B Nazanin"/>
                <w:bCs/>
                <w:sz w:val="20"/>
                <w:szCs w:val="20"/>
              </w:rPr>
              <w:t xml:space="preserve"> reverse pitch </w:t>
            </w:r>
            <w:r w:rsidRPr="00BA188F">
              <w:rPr>
                <w:rFonts w:cs="B Nazanin"/>
                <w:bCs/>
                <w:sz w:val="20"/>
                <w:szCs w:val="20"/>
                <w:rtl/>
              </w:rPr>
              <w:t>در رویداد سکوی پرتاب (رویداد هم‌افزا به منظور شناسایی نیازها و مسائل این زمینه، عرضه نیازها به استادان دانشگاه و ارائه راهکارهایی در جهت حل مسائل موجود.)</w:t>
            </w:r>
          </w:p>
        </w:tc>
      </w:tr>
      <w:tr w:rsidR="009E52BB" w:rsidRPr="00AD2DFD" w14:paraId="580D4D00" w14:textId="77777777" w:rsidTr="00084768">
        <w:trPr>
          <w:trHeight w:val="370"/>
          <w:tblHeader/>
          <w:jc w:val="center"/>
        </w:trPr>
        <w:tc>
          <w:tcPr>
            <w:tcW w:w="595" w:type="dxa"/>
            <w:shd w:val="clear" w:color="000000" w:fill="FFFFFF"/>
          </w:tcPr>
          <w:p w14:paraId="5F3EFAF1" w14:textId="3AC0092F" w:rsidR="009E52BB" w:rsidRPr="00BA188F" w:rsidRDefault="00084768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1642" w:type="dxa"/>
            <w:shd w:val="clear" w:color="000000" w:fill="FFFFFF"/>
            <w:vAlign w:val="center"/>
          </w:tcPr>
          <w:p w14:paraId="62B0E291" w14:textId="41DAE50D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رویداد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 xml:space="preserve"> سکوی پرتا</w:t>
            </w:r>
            <w:ins w:id="96" w:author="Farbod Razzazi" w:date="2023-01-31T09:36:00Z">
              <w:r w:rsidR="007B6FFD">
                <w:rPr>
                  <w:rFonts w:cs="B Nazanin" w:hint="cs"/>
                  <w:bCs/>
                  <w:sz w:val="20"/>
                  <w:szCs w:val="20"/>
                  <w:rtl/>
                </w:rPr>
                <w:t>ب</w:t>
              </w:r>
            </w:ins>
            <w:del w:id="97" w:author="Farbod Razzazi" w:date="2023-01-31T09:36:00Z">
              <w:r w:rsidDel="007B6FFD">
                <w:rPr>
                  <w:rFonts w:cs="B Nazanin" w:hint="cs"/>
                  <w:bCs/>
                  <w:sz w:val="20"/>
                  <w:szCs w:val="20"/>
                  <w:rtl/>
                </w:rPr>
                <w:delText>پ</w:delText>
              </w:r>
            </w:del>
          </w:p>
        </w:tc>
        <w:tc>
          <w:tcPr>
            <w:tcW w:w="6237" w:type="dxa"/>
            <w:shd w:val="clear" w:color="000000" w:fill="FFFFFF"/>
            <w:vAlign w:val="center"/>
          </w:tcPr>
          <w:p w14:paraId="36E87B6F" w14:textId="199D4704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برگزاری اختتامیه با حضور افراد صاحبنظر با جایگاه مدیریتی، علمی و صنعتی و تقدیر از پژوهشهای برتر</w:t>
            </w:r>
          </w:p>
        </w:tc>
      </w:tr>
      <w:tr w:rsidR="009E52BB" w:rsidRPr="00AD2DFD" w14:paraId="13FCDC8C" w14:textId="77777777" w:rsidTr="00084768">
        <w:trPr>
          <w:trHeight w:val="370"/>
          <w:tblHeader/>
          <w:jc w:val="center"/>
        </w:trPr>
        <w:tc>
          <w:tcPr>
            <w:tcW w:w="595" w:type="dxa"/>
            <w:shd w:val="clear" w:color="000000" w:fill="FFFFFF"/>
          </w:tcPr>
          <w:p w14:paraId="10EF4C56" w14:textId="742D13BB" w:rsidR="009E52BB" w:rsidRPr="00BA188F" w:rsidRDefault="00084768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1642" w:type="dxa"/>
            <w:shd w:val="clear" w:color="000000" w:fill="FFFFFF"/>
            <w:vAlign w:val="center"/>
          </w:tcPr>
          <w:p w14:paraId="014336C2" w14:textId="071277C4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رویداد</w:t>
            </w:r>
            <w:r>
              <w:rPr>
                <w:rFonts w:cs="B Nazanin" w:hint="cs"/>
                <w:bCs/>
                <w:sz w:val="20"/>
                <w:szCs w:val="20"/>
                <w:rtl/>
              </w:rPr>
              <w:t xml:space="preserve"> سکوی پرتا</w:t>
            </w:r>
            <w:ins w:id="98" w:author="Farbod Razzazi" w:date="2023-01-31T09:36:00Z">
              <w:r w:rsidR="007B6FFD">
                <w:rPr>
                  <w:rFonts w:cs="B Nazanin" w:hint="cs"/>
                  <w:bCs/>
                  <w:sz w:val="20"/>
                  <w:szCs w:val="20"/>
                  <w:rtl/>
                </w:rPr>
                <w:t>ب</w:t>
              </w:r>
            </w:ins>
            <w:del w:id="99" w:author="Farbod Razzazi" w:date="2023-01-31T09:36:00Z">
              <w:r w:rsidDel="007B6FFD">
                <w:rPr>
                  <w:rFonts w:cs="B Nazanin" w:hint="cs"/>
                  <w:bCs/>
                  <w:sz w:val="20"/>
                  <w:szCs w:val="20"/>
                  <w:rtl/>
                </w:rPr>
                <w:delText>پ</w:delText>
              </w:r>
            </w:del>
          </w:p>
        </w:tc>
        <w:tc>
          <w:tcPr>
            <w:tcW w:w="6237" w:type="dxa"/>
            <w:shd w:val="clear" w:color="000000" w:fill="FFFFFF"/>
            <w:vAlign w:val="center"/>
          </w:tcPr>
          <w:p w14:paraId="6539FB4A" w14:textId="0322564F" w:rsidR="009E52BB" w:rsidRPr="00BA188F" w:rsidRDefault="009E52BB" w:rsidP="009E52BB">
            <w:pPr>
              <w:suppressAutoHyphens w:val="0"/>
              <w:bidi/>
              <w:jc w:val="center"/>
              <w:rPr>
                <w:rFonts w:cs="B Nazanin"/>
                <w:bCs/>
                <w:sz w:val="20"/>
                <w:szCs w:val="20"/>
                <w:rtl/>
              </w:rPr>
            </w:pPr>
            <w:r w:rsidRPr="00BA188F">
              <w:rPr>
                <w:rFonts w:cs="B Nazanin"/>
                <w:bCs/>
                <w:sz w:val="20"/>
                <w:szCs w:val="20"/>
                <w:rtl/>
              </w:rPr>
              <w:t>تدوین موضوعات پیشنهادی مورد تأیید بهره‌بردار جهت تعریف پژوهش دانشگاهی در قالب پایان‌نامه و طرح پژوهشی جهت اخذ پروژه جایگزین خدمت</w:t>
            </w:r>
          </w:p>
        </w:tc>
      </w:tr>
    </w:tbl>
    <w:p w14:paraId="2AF70C3D" w14:textId="77223504" w:rsidR="00785BC2" w:rsidRDefault="00785BC2" w:rsidP="00785BC2">
      <w:pPr>
        <w:pStyle w:val="BodyText"/>
        <w:bidi/>
        <w:rPr>
          <w:rFonts w:cs="B Nazanin"/>
          <w:b/>
          <w:color w:val="222222"/>
          <w:sz w:val="28"/>
          <w:szCs w:val="32"/>
          <w:rtl/>
        </w:rPr>
      </w:pPr>
    </w:p>
    <w:p w14:paraId="7A90C429" w14:textId="77777777" w:rsidR="00FE5911" w:rsidRDefault="00FE5911" w:rsidP="00FE5911">
      <w:pPr>
        <w:pStyle w:val="BodyText"/>
        <w:bidi/>
        <w:rPr>
          <w:rFonts w:cs="B Nazanin"/>
          <w:b/>
          <w:color w:val="222222"/>
          <w:sz w:val="28"/>
          <w:szCs w:val="32"/>
          <w:rtl/>
        </w:rPr>
      </w:pPr>
      <w:r>
        <w:rPr>
          <w:rFonts w:cs="B Nazanin" w:hint="cs"/>
          <w:b/>
          <w:color w:val="222222"/>
          <w:sz w:val="28"/>
          <w:szCs w:val="32"/>
          <w:rtl/>
        </w:rPr>
        <w:t>شایان ذکر است کلیه بخش‌ها و شرح فعالیت‌ها براساس نیازمندی‌های آن مجموعه قابل سفارشی</w:t>
      </w:r>
      <w:del w:id="100" w:author="Farbod Razzazi" w:date="2023-01-31T09:36:00Z">
        <w:r w:rsidDel="001A6D2D">
          <w:rPr>
            <w:rFonts w:cs="B Nazanin" w:hint="cs"/>
            <w:b/>
            <w:color w:val="222222"/>
            <w:sz w:val="28"/>
            <w:szCs w:val="32"/>
            <w:rtl/>
          </w:rPr>
          <w:delText xml:space="preserve"> </w:delText>
        </w:r>
      </w:del>
      <w:r>
        <w:rPr>
          <w:rFonts w:cs="B Nazanin" w:hint="cs"/>
          <w:b/>
          <w:color w:val="222222"/>
          <w:sz w:val="28"/>
          <w:szCs w:val="32"/>
          <w:rtl/>
        </w:rPr>
        <w:t>سازی و تغییر می باشد.</w:t>
      </w:r>
    </w:p>
    <w:p w14:paraId="40790AD6" w14:textId="68E52055" w:rsidR="00D60F9B" w:rsidRPr="003F3DE6" w:rsidRDefault="00D60F9B" w:rsidP="00FD3993">
      <w:pPr>
        <w:bidi/>
        <w:rPr>
          <w:rFonts w:ascii="IRRoya" w:hAnsi="IRRoya" w:cs="B Titr"/>
          <w:bCs/>
          <w:color w:val="222222"/>
          <w:sz w:val="32"/>
          <w:szCs w:val="32"/>
          <w:rtl/>
        </w:rPr>
      </w:pPr>
      <w:r>
        <w:rPr>
          <w:rFonts w:ascii="IRRoya" w:hAnsi="IRRoya" w:cs="B Titr" w:hint="cs"/>
          <w:bCs/>
          <w:color w:val="222222"/>
          <w:sz w:val="32"/>
          <w:szCs w:val="32"/>
          <w:rtl/>
        </w:rPr>
        <w:t>زمان</w:t>
      </w:r>
      <w:r>
        <w:rPr>
          <w:rFonts w:ascii="IRRoya" w:hAnsi="IRRoya" w:cs="B Titr"/>
          <w:bCs/>
          <w:color w:val="222222"/>
          <w:sz w:val="32"/>
          <w:szCs w:val="32"/>
          <w:rtl/>
        </w:rPr>
        <w:softHyphen/>
      </w:r>
      <w:r>
        <w:rPr>
          <w:rFonts w:ascii="IRRoya" w:hAnsi="IRRoya" w:cs="B Titr" w:hint="cs"/>
          <w:bCs/>
          <w:color w:val="222222"/>
          <w:sz w:val="32"/>
          <w:szCs w:val="32"/>
          <w:rtl/>
        </w:rPr>
        <w:t>بندی</w:t>
      </w:r>
      <w:r w:rsidRPr="003F3DE6">
        <w:rPr>
          <w:rFonts w:ascii="IRRoya" w:hAnsi="IRRoya" w:cs="B Titr" w:hint="cs"/>
          <w:bCs/>
          <w:color w:val="222222"/>
          <w:sz w:val="32"/>
          <w:szCs w:val="32"/>
          <w:rtl/>
        </w:rPr>
        <w:t xml:space="preserve"> رویداد:</w:t>
      </w:r>
    </w:p>
    <w:p w14:paraId="7EA181BD" w14:textId="4812341F" w:rsidR="00D60F9B" w:rsidRPr="00424027" w:rsidRDefault="00D60F9B" w:rsidP="00D60F9B">
      <w:pPr>
        <w:pStyle w:val="BodyText"/>
        <w:numPr>
          <w:ilvl w:val="0"/>
          <w:numId w:val="5"/>
        </w:numPr>
        <w:bidi/>
        <w:jc w:val="both"/>
        <w:rPr>
          <w:rFonts w:ascii="IRRoya" w:hAnsi="IRRoya" w:cs="B Nazanin"/>
          <w:b/>
          <w:color w:val="222222"/>
          <w:sz w:val="32"/>
          <w:szCs w:val="32"/>
          <w:rtl/>
        </w:rPr>
      </w:pPr>
      <w:r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مدت زمان برگزاری </w:t>
      </w:r>
      <w:r w:rsidR="00871EE0">
        <w:rPr>
          <w:rFonts w:ascii="IRRoya" w:hAnsi="IRRoya" w:cs="B Nazanin" w:hint="cs"/>
          <w:b/>
          <w:color w:val="222222"/>
          <w:sz w:val="32"/>
          <w:szCs w:val="32"/>
          <w:rtl/>
        </w:rPr>
        <w:t>برنامه</w:t>
      </w:r>
      <w:r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 از زمان آغاز </w:t>
      </w:r>
      <w:del w:id="101" w:author="Farbod Razzazi" w:date="2023-01-31T10:07:00Z">
        <w:r w:rsidR="00F4522C" w:rsidDel="001E7BF1">
          <w:rPr>
            <w:rFonts w:ascii="IRRoya" w:hAnsi="IRRoya" w:cs="B Nazanin" w:hint="cs"/>
            <w:b/>
            <w:color w:val="222222"/>
            <w:sz w:val="32"/>
            <w:szCs w:val="32"/>
            <w:rtl/>
          </w:rPr>
          <w:delText>4</w:delText>
        </w:r>
        <w:r w:rsidDel="001E7BF1">
          <w:rPr>
            <w:rFonts w:ascii="IRRoya" w:hAnsi="IRRoya" w:cs="B Nazanin" w:hint="cs"/>
            <w:b/>
            <w:color w:val="222222"/>
            <w:sz w:val="32"/>
            <w:szCs w:val="32"/>
            <w:rtl/>
          </w:rPr>
          <w:delText xml:space="preserve"> </w:delText>
        </w:r>
      </w:del>
      <w:ins w:id="102" w:author="Farbod Razzazi" w:date="2023-01-31T10:07:00Z">
        <w:r w:rsidR="001E7BF1">
          <w:rPr>
            <w:rFonts w:ascii="IRRoya" w:hAnsi="IRRoya" w:cs="B Nazanin" w:hint="cs"/>
            <w:b/>
            <w:color w:val="222222"/>
            <w:sz w:val="32"/>
            <w:szCs w:val="32"/>
            <w:rtl/>
          </w:rPr>
          <w:t>6</w:t>
        </w:r>
        <w:r w:rsidR="001E7BF1">
          <w:rPr>
            <w:rFonts w:ascii="IRRoya" w:hAnsi="IRRoya" w:cs="B Nazanin" w:hint="cs"/>
            <w:b/>
            <w:color w:val="222222"/>
            <w:sz w:val="32"/>
            <w:szCs w:val="32"/>
            <w:rtl/>
          </w:rPr>
          <w:t xml:space="preserve"> </w:t>
        </w:r>
      </w:ins>
      <w:r>
        <w:rPr>
          <w:rFonts w:ascii="IRRoya" w:hAnsi="IRRoya" w:cs="B Nazanin" w:hint="cs"/>
          <w:b/>
          <w:color w:val="222222"/>
          <w:sz w:val="32"/>
          <w:szCs w:val="32"/>
          <w:rtl/>
        </w:rPr>
        <w:t>ماه می‌باشد.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  <w:tblPrChange w:id="103" w:author="Farbod Razzazi" w:date="2023-01-31T10:07:00Z">
          <w:tblPr>
            <w:tblStyle w:val="TableGrid"/>
            <w:bidiVisual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880"/>
        <w:gridCol w:w="1466"/>
        <w:gridCol w:w="1473"/>
        <w:gridCol w:w="1487"/>
        <w:gridCol w:w="1523"/>
        <w:gridCol w:w="1400"/>
        <w:gridCol w:w="1400"/>
        <w:tblGridChange w:id="104">
          <w:tblGrid>
            <w:gridCol w:w="908"/>
            <w:gridCol w:w="1660"/>
            <w:gridCol w:w="1660"/>
            <w:gridCol w:w="1660"/>
            <w:gridCol w:w="1661"/>
            <w:gridCol w:w="1661"/>
            <w:gridCol w:w="1661"/>
          </w:tblGrid>
        </w:tblGridChange>
      </w:tblGrid>
      <w:tr w:rsidR="00FC13EB" w14:paraId="6BB50BC7" w14:textId="0349A2BE" w:rsidTr="003B7239">
        <w:trPr>
          <w:jc w:val="center"/>
          <w:trPrChange w:id="105" w:author="Farbod Razzazi" w:date="2023-01-31T10:07:00Z">
            <w:trPr>
              <w:jc w:val="center"/>
            </w:trPr>
          </w:trPrChange>
        </w:trPr>
        <w:tc>
          <w:tcPr>
            <w:tcW w:w="880" w:type="dxa"/>
            <w:shd w:val="clear" w:color="auto" w:fill="FFF2CC" w:themeFill="accent4" w:themeFillTint="33"/>
            <w:vAlign w:val="center"/>
            <w:tcPrChange w:id="106" w:author="Farbod Razzazi" w:date="2023-01-31T10:07:00Z">
              <w:tcPr>
                <w:tcW w:w="908" w:type="dxa"/>
                <w:shd w:val="clear" w:color="auto" w:fill="FFF2CC" w:themeFill="accent4" w:themeFillTint="33"/>
                <w:vAlign w:val="center"/>
              </w:tcPr>
            </w:tcPrChange>
          </w:tcPr>
          <w:p w14:paraId="14FB333D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  <w:r>
              <w:rPr>
                <w:rFonts w:ascii="IRRoya" w:hAnsi="IRRoya" w:cs="B Nazanin"/>
                <w:b/>
                <w:color w:val="222222"/>
                <w:sz w:val="32"/>
                <w:szCs w:val="32"/>
                <w:rtl/>
              </w:rPr>
              <w:br w:type="page"/>
            </w:r>
            <w:r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  <w:t>فاز</w:t>
            </w:r>
          </w:p>
        </w:tc>
        <w:tc>
          <w:tcPr>
            <w:tcW w:w="1466" w:type="dxa"/>
            <w:shd w:val="clear" w:color="auto" w:fill="FFF2CC" w:themeFill="accent4" w:themeFillTint="33"/>
            <w:vAlign w:val="center"/>
            <w:tcPrChange w:id="107" w:author="Farbod Razzazi" w:date="2023-01-31T10:07:00Z">
              <w:tcPr>
                <w:tcW w:w="1660" w:type="dxa"/>
                <w:shd w:val="clear" w:color="auto" w:fill="FFF2CC" w:themeFill="accent4" w:themeFillTint="33"/>
                <w:vAlign w:val="center"/>
              </w:tcPr>
            </w:tcPrChange>
          </w:tcPr>
          <w:p w14:paraId="03E95D24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  <w:t>ماه اول</w:t>
            </w:r>
          </w:p>
        </w:tc>
        <w:tc>
          <w:tcPr>
            <w:tcW w:w="1473" w:type="dxa"/>
            <w:shd w:val="clear" w:color="auto" w:fill="FFF2CC" w:themeFill="accent4" w:themeFillTint="33"/>
            <w:vAlign w:val="center"/>
            <w:tcPrChange w:id="108" w:author="Farbod Razzazi" w:date="2023-01-31T10:07:00Z">
              <w:tcPr>
                <w:tcW w:w="1660" w:type="dxa"/>
                <w:shd w:val="clear" w:color="auto" w:fill="FFF2CC" w:themeFill="accent4" w:themeFillTint="33"/>
                <w:vAlign w:val="center"/>
              </w:tcPr>
            </w:tcPrChange>
          </w:tcPr>
          <w:p w14:paraId="2AA6E77A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  <w:t>ماه دوم</w:t>
            </w:r>
          </w:p>
        </w:tc>
        <w:tc>
          <w:tcPr>
            <w:tcW w:w="1487" w:type="dxa"/>
            <w:shd w:val="clear" w:color="auto" w:fill="FFF2CC" w:themeFill="accent4" w:themeFillTint="33"/>
            <w:vAlign w:val="center"/>
            <w:tcPrChange w:id="109" w:author="Farbod Razzazi" w:date="2023-01-31T10:07:00Z">
              <w:tcPr>
                <w:tcW w:w="1660" w:type="dxa"/>
                <w:shd w:val="clear" w:color="auto" w:fill="FFF2CC" w:themeFill="accent4" w:themeFillTint="33"/>
                <w:vAlign w:val="center"/>
              </w:tcPr>
            </w:tcPrChange>
          </w:tcPr>
          <w:p w14:paraId="600AEC0A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  <w:t>ماه سوم</w:t>
            </w:r>
          </w:p>
        </w:tc>
        <w:tc>
          <w:tcPr>
            <w:tcW w:w="1523" w:type="dxa"/>
            <w:shd w:val="clear" w:color="auto" w:fill="FFF2CC" w:themeFill="accent4" w:themeFillTint="33"/>
            <w:vAlign w:val="center"/>
            <w:tcPrChange w:id="110" w:author="Farbod Razzazi" w:date="2023-01-31T10:07:00Z">
              <w:tcPr>
                <w:tcW w:w="1661" w:type="dxa"/>
                <w:shd w:val="clear" w:color="auto" w:fill="FFF2CC" w:themeFill="accent4" w:themeFillTint="33"/>
                <w:vAlign w:val="center"/>
              </w:tcPr>
            </w:tcPrChange>
          </w:tcPr>
          <w:p w14:paraId="1E0E28BB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  <w:t>ماه چهارم</w:t>
            </w:r>
          </w:p>
        </w:tc>
        <w:tc>
          <w:tcPr>
            <w:tcW w:w="1400" w:type="dxa"/>
            <w:shd w:val="clear" w:color="auto" w:fill="FFF2CC" w:themeFill="accent4" w:themeFillTint="33"/>
            <w:vAlign w:val="center"/>
            <w:tcPrChange w:id="111" w:author="Farbod Razzazi" w:date="2023-01-31T10:07:00Z">
              <w:tcPr>
                <w:tcW w:w="1661" w:type="dxa"/>
                <w:shd w:val="clear" w:color="auto" w:fill="FFF2CC" w:themeFill="accent4" w:themeFillTint="33"/>
              </w:tcPr>
            </w:tcPrChange>
          </w:tcPr>
          <w:p w14:paraId="3AF506B9" w14:textId="395BB774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</w:pPr>
            <w:ins w:id="112" w:author="Farbod Razzazi" w:date="2023-01-31T10:07:00Z">
              <w:r>
                <w:rPr>
                  <w:rFonts w:ascii="IRRoya" w:hAnsi="IRRoya" w:cs="B Nazanin" w:hint="cs"/>
                  <w:bCs/>
                  <w:color w:val="222222"/>
                  <w:sz w:val="32"/>
                  <w:szCs w:val="32"/>
                  <w:rtl/>
                </w:rPr>
                <w:t xml:space="preserve">ماه </w:t>
              </w:r>
            </w:ins>
            <w:ins w:id="113" w:author="Farbod Razzazi" w:date="2023-01-31T10:08:00Z">
              <w:r>
                <w:rPr>
                  <w:rFonts w:ascii="IRRoya" w:hAnsi="IRRoya" w:cs="B Nazanin" w:hint="cs"/>
                  <w:bCs/>
                  <w:color w:val="222222"/>
                  <w:sz w:val="32"/>
                  <w:szCs w:val="32"/>
                  <w:rtl/>
                </w:rPr>
                <w:t>پنجم</w:t>
              </w:r>
            </w:ins>
          </w:p>
        </w:tc>
        <w:tc>
          <w:tcPr>
            <w:tcW w:w="1400" w:type="dxa"/>
            <w:shd w:val="clear" w:color="auto" w:fill="FFF2CC" w:themeFill="accent4" w:themeFillTint="33"/>
            <w:vAlign w:val="center"/>
            <w:tcPrChange w:id="114" w:author="Farbod Razzazi" w:date="2023-01-31T10:07:00Z">
              <w:tcPr>
                <w:tcW w:w="1661" w:type="dxa"/>
                <w:shd w:val="clear" w:color="auto" w:fill="FFF2CC" w:themeFill="accent4" w:themeFillTint="33"/>
              </w:tcPr>
            </w:tcPrChange>
          </w:tcPr>
          <w:p w14:paraId="650FCDC9" w14:textId="7B64DAD8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</w:pPr>
            <w:ins w:id="115" w:author="Farbod Razzazi" w:date="2023-01-31T10:07:00Z">
              <w:r>
                <w:rPr>
                  <w:rFonts w:ascii="IRRoya" w:hAnsi="IRRoya" w:cs="B Nazanin" w:hint="cs"/>
                  <w:bCs/>
                  <w:color w:val="222222"/>
                  <w:sz w:val="32"/>
                  <w:szCs w:val="32"/>
                  <w:rtl/>
                </w:rPr>
                <w:t xml:space="preserve">ماه </w:t>
              </w:r>
            </w:ins>
            <w:ins w:id="116" w:author="Farbod Razzazi" w:date="2023-01-31T10:08:00Z">
              <w:r>
                <w:rPr>
                  <w:rFonts w:ascii="IRRoya" w:hAnsi="IRRoya" w:cs="B Nazanin" w:hint="cs"/>
                  <w:bCs/>
                  <w:color w:val="222222"/>
                  <w:sz w:val="32"/>
                  <w:szCs w:val="32"/>
                  <w:rtl/>
                </w:rPr>
                <w:t>ششم</w:t>
              </w:r>
            </w:ins>
          </w:p>
        </w:tc>
      </w:tr>
      <w:tr w:rsidR="00FC13EB" w14:paraId="77C031D7" w14:textId="2A567C0D" w:rsidTr="00FC13EB">
        <w:trPr>
          <w:jc w:val="center"/>
          <w:trPrChange w:id="117" w:author="Farbod Razzazi" w:date="2023-01-31T10:07:00Z">
            <w:trPr>
              <w:jc w:val="center"/>
            </w:trPr>
          </w:trPrChange>
        </w:trPr>
        <w:tc>
          <w:tcPr>
            <w:tcW w:w="880" w:type="dxa"/>
            <w:shd w:val="clear" w:color="auto" w:fill="FFF2CC" w:themeFill="accent4" w:themeFillTint="33"/>
            <w:vAlign w:val="center"/>
            <w:tcPrChange w:id="118" w:author="Farbod Razzazi" w:date="2023-01-31T10:07:00Z">
              <w:tcPr>
                <w:tcW w:w="908" w:type="dxa"/>
                <w:shd w:val="clear" w:color="auto" w:fill="FFF2CC" w:themeFill="accent4" w:themeFillTint="33"/>
                <w:vAlign w:val="center"/>
              </w:tcPr>
            </w:tcPrChange>
          </w:tcPr>
          <w:p w14:paraId="1B91B314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  <w:t>یک</w:t>
            </w:r>
          </w:p>
        </w:tc>
        <w:tc>
          <w:tcPr>
            <w:tcW w:w="1466" w:type="dxa"/>
            <w:shd w:val="clear" w:color="auto" w:fill="9CC2E5" w:themeFill="accent5" w:themeFillTint="99"/>
            <w:vAlign w:val="center"/>
            <w:tcPrChange w:id="119" w:author="Farbod Razzazi" w:date="2023-01-31T10:07:00Z">
              <w:tcPr>
                <w:tcW w:w="1660" w:type="dxa"/>
                <w:shd w:val="clear" w:color="auto" w:fill="9CC2E5" w:themeFill="accent5" w:themeFillTint="99"/>
                <w:vAlign w:val="center"/>
              </w:tcPr>
            </w:tcPrChange>
          </w:tcPr>
          <w:p w14:paraId="3F8FBB64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73" w:type="dxa"/>
            <w:vAlign w:val="center"/>
            <w:tcPrChange w:id="120" w:author="Farbod Razzazi" w:date="2023-01-31T10:07:00Z">
              <w:tcPr>
                <w:tcW w:w="1660" w:type="dxa"/>
                <w:vAlign w:val="center"/>
              </w:tcPr>
            </w:tcPrChange>
          </w:tcPr>
          <w:p w14:paraId="0814BCDB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87" w:type="dxa"/>
            <w:vAlign w:val="center"/>
            <w:tcPrChange w:id="121" w:author="Farbod Razzazi" w:date="2023-01-31T10:07:00Z">
              <w:tcPr>
                <w:tcW w:w="1660" w:type="dxa"/>
                <w:vAlign w:val="center"/>
              </w:tcPr>
            </w:tcPrChange>
          </w:tcPr>
          <w:p w14:paraId="1E9DC2A7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523" w:type="dxa"/>
            <w:vAlign w:val="center"/>
            <w:tcPrChange w:id="122" w:author="Farbod Razzazi" w:date="2023-01-31T10:07:00Z">
              <w:tcPr>
                <w:tcW w:w="1661" w:type="dxa"/>
                <w:vAlign w:val="center"/>
              </w:tcPr>
            </w:tcPrChange>
          </w:tcPr>
          <w:p w14:paraId="254130C6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00" w:type="dxa"/>
            <w:tcPrChange w:id="123" w:author="Farbod Razzazi" w:date="2023-01-31T10:07:00Z">
              <w:tcPr>
                <w:tcW w:w="1661" w:type="dxa"/>
              </w:tcPr>
            </w:tcPrChange>
          </w:tcPr>
          <w:p w14:paraId="52E1C501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00" w:type="dxa"/>
            <w:tcPrChange w:id="124" w:author="Farbod Razzazi" w:date="2023-01-31T10:07:00Z">
              <w:tcPr>
                <w:tcW w:w="1661" w:type="dxa"/>
              </w:tcPr>
            </w:tcPrChange>
          </w:tcPr>
          <w:p w14:paraId="3A4F9FBD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</w:tr>
      <w:tr w:rsidR="00FC13EB" w14:paraId="27051442" w14:textId="1BAFF07A" w:rsidTr="00FC13EB">
        <w:trPr>
          <w:jc w:val="center"/>
          <w:trPrChange w:id="125" w:author="Farbod Razzazi" w:date="2023-01-31T10:07:00Z">
            <w:trPr>
              <w:jc w:val="center"/>
            </w:trPr>
          </w:trPrChange>
        </w:trPr>
        <w:tc>
          <w:tcPr>
            <w:tcW w:w="880" w:type="dxa"/>
            <w:shd w:val="clear" w:color="auto" w:fill="FFF2CC" w:themeFill="accent4" w:themeFillTint="33"/>
            <w:vAlign w:val="center"/>
            <w:tcPrChange w:id="126" w:author="Farbod Razzazi" w:date="2023-01-31T10:07:00Z">
              <w:tcPr>
                <w:tcW w:w="908" w:type="dxa"/>
                <w:shd w:val="clear" w:color="auto" w:fill="FFF2CC" w:themeFill="accent4" w:themeFillTint="33"/>
                <w:vAlign w:val="center"/>
              </w:tcPr>
            </w:tcPrChange>
          </w:tcPr>
          <w:p w14:paraId="23450F33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  <w:t>دو</w:t>
            </w:r>
          </w:p>
        </w:tc>
        <w:tc>
          <w:tcPr>
            <w:tcW w:w="1466" w:type="dxa"/>
            <w:shd w:val="clear" w:color="auto" w:fill="9CC2E5" w:themeFill="accent5" w:themeFillTint="99"/>
            <w:vAlign w:val="center"/>
            <w:tcPrChange w:id="127" w:author="Farbod Razzazi" w:date="2023-01-31T10:07:00Z">
              <w:tcPr>
                <w:tcW w:w="1660" w:type="dxa"/>
                <w:shd w:val="clear" w:color="auto" w:fill="9CC2E5" w:themeFill="accent5" w:themeFillTint="99"/>
                <w:vAlign w:val="center"/>
              </w:tcPr>
            </w:tcPrChange>
          </w:tcPr>
          <w:p w14:paraId="2B64E860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73" w:type="dxa"/>
            <w:shd w:val="clear" w:color="auto" w:fill="9CC2E5" w:themeFill="accent5" w:themeFillTint="99"/>
            <w:vAlign w:val="center"/>
            <w:tcPrChange w:id="128" w:author="Farbod Razzazi" w:date="2023-01-31T10:07:00Z">
              <w:tcPr>
                <w:tcW w:w="1660" w:type="dxa"/>
                <w:shd w:val="clear" w:color="auto" w:fill="9CC2E5" w:themeFill="accent5" w:themeFillTint="99"/>
                <w:vAlign w:val="center"/>
              </w:tcPr>
            </w:tcPrChange>
          </w:tcPr>
          <w:p w14:paraId="59338457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87" w:type="dxa"/>
            <w:vAlign w:val="center"/>
            <w:tcPrChange w:id="129" w:author="Farbod Razzazi" w:date="2023-01-31T10:07:00Z">
              <w:tcPr>
                <w:tcW w:w="1660" w:type="dxa"/>
                <w:vAlign w:val="center"/>
              </w:tcPr>
            </w:tcPrChange>
          </w:tcPr>
          <w:p w14:paraId="2868D2CD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523" w:type="dxa"/>
            <w:vAlign w:val="center"/>
            <w:tcPrChange w:id="130" w:author="Farbod Razzazi" w:date="2023-01-31T10:07:00Z">
              <w:tcPr>
                <w:tcW w:w="1661" w:type="dxa"/>
                <w:vAlign w:val="center"/>
              </w:tcPr>
            </w:tcPrChange>
          </w:tcPr>
          <w:p w14:paraId="586BCA1A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00" w:type="dxa"/>
            <w:tcPrChange w:id="131" w:author="Farbod Razzazi" w:date="2023-01-31T10:07:00Z">
              <w:tcPr>
                <w:tcW w:w="1661" w:type="dxa"/>
              </w:tcPr>
            </w:tcPrChange>
          </w:tcPr>
          <w:p w14:paraId="47A9317E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00" w:type="dxa"/>
            <w:tcPrChange w:id="132" w:author="Farbod Razzazi" w:date="2023-01-31T10:07:00Z">
              <w:tcPr>
                <w:tcW w:w="1661" w:type="dxa"/>
              </w:tcPr>
            </w:tcPrChange>
          </w:tcPr>
          <w:p w14:paraId="40DC78F4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</w:tr>
      <w:tr w:rsidR="00FC13EB" w14:paraId="5F655036" w14:textId="6518FBBC" w:rsidTr="00FC13EB">
        <w:trPr>
          <w:jc w:val="center"/>
          <w:trPrChange w:id="133" w:author="Farbod Razzazi" w:date="2023-01-31T10:09:00Z">
            <w:trPr>
              <w:jc w:val="center"/>
            </w:trPr>
          </w:trPrChange>
        </w:trPr>
        <w:tc>
          <w:tcPr>
            <w:tcW w:w="880" w:type="dxa"/>
            <w:shd w:val="clear" w:color="auto" w:fill="FFF2CC" w:themeFill="accent4" w:themeFillTint="33"/>
            <w:vAlign w:val="center"/>
            <w:tcPrChange w:id="134" w:author="Farbod Razzazi" w:date="2023-01-31T10:09:00Z">
              <w:tcPr>
                <w:tcW w:w="908" w:type="dxa"/>
                <w:shd w:val="clear" w:color="auto" w:fill="FFF2CC" w:themeFill="accent4" w:themeFillTint="33"/>
                <w:vAlign w:val="center"/>
              </w:tcPr>
            </w:tcPrChange>
          </w:tcPr>
          <w:p w14:paraId="08E6E7E5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  <w:t>سه</w:t>
            </w:r>
          </w:p>
        </w:tc>
        <w:tc>
          <w:tcPr>
            <w:tcW w:w="1466" w:type="dxa"/>
            <w:vAlign w:val="center"/>
            <w:tcPrChange w:id="135" w:author="Farbod Razzazi" w:date="2023-01-31T10:09:00Z">
              <w:tcPr>
                <w:tcW w:w="1660" w:type="dxa"/>
                <w:vAlign w:val="center"/>
              </w:tcPr>
            </w:tcPrChange>
          </w:tcPr>
          <w:p w14:paraId="1D5AED59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73" w:type="dxa"/>
            <w:vAlign w:val="center"/>
            <w:tcPrChange w:id="136" w:author="Farbod Razzazi" w:date="2023-01-31T10:09:00Z">
              <w:tcPr>
                <w:tcW w:w="1660" w:type="dxa"/>
                <w:vAlign w:val="center"/>
              </w:tcPr>
            </w:tcPrChange>
          </w:tcPr>
          <w:p w14:paraId="445028CD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87" w:type="dxa"/>
            <w:shd w:val="clear" w:color="auto" w:fill="9CC2E5" w:themeFill="accent5" w:themeFillTint="99"/>
            <w:vAlign w:val="center"/>
            <w:tcPrChange w:id="137" w:author="Farbod Razzazi" w:date="2023-01-31T10:09:00Z">
              <w:tcPr>
                <w:tcW w:w="1660" w:type="dxa"/>
                <w:shd w:val="clear" w:color="auto" w:fill="9CC2E5" w:themeFill="accent5" w:themeFillTint="99"/>
                <w:vAlign w:val="center"/>
              </w:tcPr>
            </w:tcPrChange>
          </w:tcPr>
          <w:p w14:paraId="523A2686" w14:textId="77777777" w:rsidR="00FC13EB" w:rsidRP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sz w:val="32"/>
                <w:szCs w:val="32"/>
                <w:rtl/>
                <w:rPrChange w:id="138" w:author="Farbod Razzazi" w:date="2023-01-31T10:08:00Z">
                  <w:rPr>
                    <w:rFonts w:ascii="IRRoya" w:hAnsi="IRRoya" w:cs="B Nazanin"/>
                    <w:bCs/>
                    <w:color w:val="222222"/>
                    <w:sz w:val="32"/>
                    <w:szCs w:val="32"/>
                    <w:rtl/>
                  </w:rPr>
                </w:rPrChange>
              </w:rPr>
            </w:pPr>
          </w:p>
        </w:tc>
        <w:tc>
          <w:tcPr>
            <w:tcW w:w="1523" w:type="dxa"/>
            <w:shd w:val="clear" w:color="auto" w:fill="9CC2E5" w:themeFill="accent5" w:themeFillTint="99"/>
            <w:vAlign w:val="center"/>
            <w:tcPrChange w:id="139" w:author="Farbod Razzazi" w:date="2023-01-31T10:09:00Z">
              <w:tcPr>
                <w:tcW w:w="1661" w:type="dxa"/>
                <w:vAlign w:val="center"/>
              </w:tcPr>
            </w:tcPrChange>
          </w:tcPr>
          <w:p w14:paraId="1BE4CBA8" w14:textId="77777777" w:rsidR="00FC13EB" w:rsidRP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sz w:val="32"/>
                <w:szCs w:val="32"/>
                <w:rtl/>
                <w:rPrChange w:id="140" w:author="Farbod Razzazi" w:date="2023-01-31T10:08:00Z">
                  <w:rPr>
                    <w:rFonts w:ascii="IRRoya" w:hAnsi="IRRoya" w:cs="B Nazanin"/>
                    <w:bCs/>
                    <w:color w:val="222222"/>
                    <w:sz w:val="32"/>
                    <w:szCs w:val="32"/>
                    <w:rtl/>
                  </w:rPr>
                </w:rPrChange>
              </w:rPr>
            </w:pPr>
          </w:p>
        </w:tc>
        <w:tc>
          <w:tcPr>
            <w:tcW w:w="1400" w:type="dxa"/>
            <w:tcPrChange w:id="141" w:author="Farbod Razzazi" w:date="2023-01-31T10:09:00Z">
              <w:tcPr>
                <w:tcW w:w="1661" w:type="dxa"/>
              </w:tcPr>
            </w:tcPrChange>
          </w:tcPr>
          <w:p w14:paraId="0A7E4600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00" w:type="dxa"/>
            <w:tcPrChange w:id="142" w:author="Farbod Razzazi" w:date="2023-01-31T10:09:00Z">
              <w:tcPr>
                <w:tcW w:w="1661" w:type="dxa"/>
              </w:tcPr>
            </w:tcPrChange>
          </w:tcPr>
          <w:p w14:paraId="2950144A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</w:tr>
      <w:tr w:rsidR="00FC13EB" w14:paraId="02A3B1A7" w14:textId="00272DC2" w:rsidTr="00FC13EB">
        <w:trPr>
          <w:jc w:val="center"/>
          <w:trPrChange w:id="143" w:author="Farbod Razzazi" w:date="2023-01-31T10:09:00Z">
            <w:trPr>
              <w:jc w:val="center"/>
            </w:trPr>
          </w:trPrChange>
        </w:trPr>
        <w:tc>
          <w:tcPr>
            <w:tcW w:w="880" w:type="dxa"/>
            <w:shd w:val="clear" w:color="auto" w:fill="FFF2CC" w:themeFill="accent4" w:themeFillTint="33"/>
            <w:vAlign w:val="center"/>
            <w:tcPrChange w:id="144" w:author="Farbod Razzazi" w:date="2023-01-31T10:09:00Z">
              <w:tcPr>
                <w:tcW w:w="908" w:type="dxa"/>
                <w:shd w:val="clear" w:color="auto" w:fill="FFF2CC" w:themeFill="accent4" w:themeFillTint="33"/>
                <w:vAlign w:val="center"/>
              </w:tcPr>
            </w:tcPrChange>
          </w:tcPr>
          <w:p w14:paraId="4CC31B28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  <w:r>
              <w:rPr>
                <w:rFonts w:ascii="IRRoya" w:hAnsi="IRRoya" w:cs="B Nazanin" w:hint="cs"/>
                <w:bCs/>
                <w:color w:val="222222"/>
                <w:sz w:val="32"/>
                <w:szCs w:val="32"/>
                <w:rtl/>
              </w:rPr>
              <w:t>چهار</w:t>
            </w:r>
          </w:p>
        </w:tc>
        <w:tc>
          <w:tcPr>
            <w:tcW w:w="1466" w:type="dxa"/>
            <w:vAlign w:val="center"/>
            <w:tcPrChange w:id="145" w:author="Farbod Razzazi" w:date="2023-01-31T10:09:00Z">
              <w:tcPr>
                <w:tcW w:w="1660" w:type="dxa"/>
                <w:vAlign w:val="center"/>
              </w:tcPr>
            </w:tcPrChange>
          </w:tcPr>
          <w:p w14:paraId="73F5AAD0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73" w:type="dxa"/>
            <w:vAlign w:val="center"/>
            <w:tcPrChange w:id="146" w:author="Farbod Razzazi" w:date="2023-01-31T10:09:00Z">
              <w:tcPr>
                <w:tcW w:w="1660" w:type="dxa"/>
                <w:vAlign w:val="center"/>
              </w:tcPr>
            </w:tcPrChange>
          </w:tcPr>
          <w:p w14:paraId="32A6F33C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87" w:type="dxa"/>
            <w:vAlign w:val="center"/>
            <w:tcPrChange w:id="147" w:author="Farbod Razzazi" w:date="2023-01-31T10:09:00Z">
              <w:tcPr>
                <w:tcW w:w="1660" w:type="dxa"/>
                <w:vAlign w:val="center"/>
              </w:tcPr>
            </w:tcPrChange>
          </w:tcPr>
          <w:p w14:paraId="49CE206F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523" w:type="dxa"/>
            <w:shd w:val="clear" w:color="auto" w:fill="FFFFFF" w:themeFill="background1"/>
            <w:vAlign w:val="center"/>
            <w:tcPrChange w:id="148" w:author="Farbod Razzazi" w:date="2023-01-31T10:09:00Z">
              <w:tcPr>
                <w:tcW w:w="1661" w:type="dxa"/>
                <w:shd w:val="clear" w:color="auto" w:fill="9CC2E5" w:themeFill="accent5" w:themeFillTint="99"/>
                <w:vAlign w:val="center"/>
              </w:tcPr>
            </w:tcPrChange>
          </w:tcPr>
          <w:p w14:paraId="03BF21C9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00" w:type="dxa"/>
            <w:shd w:val="clear" w:color="auto" w:fill="9CC2E5" w:themeFill="accent5" w:themeFillTint="99"/>
            <w:tcPrChange w:id="149" w:author="Farbod Razzazi" w:date="2023-01-31T10:09:00Z">
              <w:tcPr>
                <w:tcW w:w="1661" w:type="dxa"/>
                <w:shd w:val="clear" w:color="auto" w:fill="9CC2E5" w:themeFill="accent5" w:themeFillTint="99"/>
              </w:tcPr>
            </w:tcPrChange>
          </w:tcPr>
          <w:p w14:paraId="7A131AE7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  <w:tc>
          <w:tcPr>
            <w:tcW w:w="1400" w:type="dxa"/>
            <w:shd w:val="clear" w:color="auto" w:fill="9CC2E5" w:themeFill="accent5" w:themeFillTint="99"/>
            <w:tcPrChange w:id="150" w:author="Farbod Razzazi" w:date="2023-01-31T10:09:00Z">
              <w:tcPr>
                <w:tcW w:w="1661" w:type="dxa"/>
                <w:shd w:val="clear" w:color="auto" w:fill="9CC2E5" w:themeFill="accent5" w:themeFillTint="99"/>
              </w:tcPr>
            </w:tcPrChange>
          </w:tcPr>
          <w:p w14:paraId="49FC0F4C" w14:textId="77777777" w:rsidR="00FC13EB" w:rsidRDefault="00FC13EB" w:rsidP="00FC13EB">
            <w:pPr>
              <w:pStyle w:val="BodyText"/>
              <w:bidi/>
              <w:spacing w:after="0"/>
              <w:jc w:val="center"/>
              <w:rPr>
                <w:rFonts w:ascii="IRRoya" w:hAnsi="IRRoya" w:cs="B Nazanin"/>
                <w:bCs/>
                <w:color w:val="222222"/>
                <w:sz w:val="32"/>
                <w:szCs w:val="32"/>
                <w:rtl/>
              </w:rPr>
            </w:pPr>
          </w:p>
        </w:tc>
      </w:tr>
    </w:tbl>
    <w:p w14:paraId="5D8EB67C" w14:textId="77777777" w:rsidR="00FE5911" w:rsidRDefault="00FE5911" w:rsidP="00D60F9B">
      <w:pPr>
        <w:pStyle w:val="BodyText"/>
        <w:bidi/>
        <w:rPr>
          <w:rFonts w:cs="B Nazanin"/>
          <w:b/>
          <w:color w:val="222222"/>
          <w:sz w:val="28"/>
          <w:szCs w:val="32"/>
          <w:rtl/>
        </w:rPr>
      </w:pPr>
    </w:p>
    <w:sectPr w:rsidR="00FE5911" w:rsidSect="00174727">
      <w:headerReference w:type="default" r:id="rId14"/>
      <w:footerReference w:type="default" r:id="rId15"/>
      <w:pgSz w:w="11907" w:h="16839" w:code="9"/>
      <w:pgMar w:top="1276" w:right="1134" w:bottom="1134" w:left="1134" w:header="0" w:footer="607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3" w:author="Farbod Razzazi" w:date="2023-01-31T09:33:00Z" w:initials="FR">
    <w:p w14:paraId="2F25013D" w14:textId="2F7997E5" w:rsidR="007B6FFD" w:rsidRPr="007B6FFD" w:rsidRDefault="007B6FFD">
      <w:pPr>
        <w:pStyle w:val="CommentText"/>
        <w:rPr>
          <w:rFonts w:cs="Times New Roman"/>
        </w:rPr>
      </w:pPr>
      <w:r>
        <w:rPr>
          <w:rStyle w:val="CommentReference"/>
        </w:rPr>
        <w:annotationRef/>
      </w:r>
      <w:r>
        <w:rPr>
          <w:rFonts w:cs="Times New Roman" w:hint="cs"/>
          <w:rtl/>
        </w:rPr>
        <w:t>ستون فازها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2501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5ECF" w16cex:dateUtc="2023-01-31T0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25013D" w16cid:durableId="27835E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D642" w14:textId="77777777" w:rsidR="00447502" w:rsidRDefault="00447502" w:rsidP="00424027">
      <w:r>
        <w:separator/>
      </w:r>
    </w:p>
  </w:endnote>
  <w:endnote w:type="continuationSeparator" w:id="0">
    <w:p w14:paraId="1ED9EE89" w14:textId="77777777" w:rsidR="00447502" w:rsidRDefault="00447502" w:rsidP="00424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IRRoya">
    <w:altName w:val="Calibri"/>
    <w:charset w:val="01"/>
    <w:family w:val="auto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3FEF" w14:textId="77777777" w:rsidR="00174727" w:rsidRDefault="00000000" w:rsidP="00174727">
    <w:pPr>
      <w:pStyle w:val="Footer"/>
      <w:bidi/>
      <w:jc w:val="center"/>
    </w:pPr>
    <w:sdt>
      <w:sdtPr>
        <w:rPr>
          <w:rtl/>
        </w:rPr>
        <w:id w:val="-3538013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4727" w:rsidRPr="00174727">
          <w:rPr>
            <w:rFonts w:cs="B Nazanin"/>
          </w:rPr>
          <w:fldChar w:fldCharType="begin"/>
        </w:r>
        <w:r w:rsidR="00174727" w:rsidRPr="00174727">
          <w:rPr>
            <w:rFonts w:cs="B Nazanin"/>
          </w:rPr>
          <w:instrText xml:space="preserve"> PAGE   \* MERGEFORMAT </w:instrText>
        </w:r>
        <w:r w:rsidR="00174727" w:rsidRPr="00174727">
          <w:rPr>
            <w:rFonts w:cs="B Nazanin"/>
          </w:rPr>
          <w:fldChar w:fldCharType="separate"/>
        </w:r>
        <w:r w:rsidR="00FE5911">
          <w:rPr>
            <w:rFonts w:cs="B Nazanin"/>
            <w:noProof/>
            <w:rtl/>
          </w:rPr>
          <w:t>3</w:t>
        </w:r>
        <w:r w:rsidR="00174727" w:rsidRPr="00174727">
          <w:rPr>
            <w:rFonts w:cs="B Nazanin"/>
            <w:noProof/>
          </w:rPr>
          <w:fldChar w:fldCharType="end"/>
        </w:r>
      </w:sdtContent>
    </w:sdt>
  </w:p>
  <w:p w14:paraId="1C06AF75" w14:textId="77777777" w:rsidR="00174727" w:rsidRDefault="00174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7DF5" w14:textId="77777777" w:rsidR="00447502" w:rsidRDefault="00447502" w:rsidP="00424027">
      <w:r>
        <w:separator/>
      </w:r>
    </w:p>
  </w:footnote>
  <w:footnote w:type="continuationSeparator" w:id="0">
    <w:p w14:paraId="25B45226" w14:textId="77777777" w:rsidR="00447502" w:rsidRDefault="00447502" w:rsidP="00424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05915" w14:textId="77777777" w:rsidR="00174727" w:rsidRDefault="00174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0D85"/>
    <w:multiLevelType w:val="multilevel"/>
    <w:tmpl w:val="B1D6D7C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B3252"/>
    <w:multiLevelType w:val="hybridMultilevel"/>
    <w:tmpl w:val="860A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B6B08"/>
    <w:multiLevelType w:val="multilevel"/>
    <w:tmpl w:val="E224023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E7E357A"/>
    <w:multiLevelType w:val="hybridMultilevel"/>
    <w:tmpl w:val="AF7E2354"/>
    <w:lvl w:ilvl="0" w:tplc="D6146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92D8A"/>
    <w:multiLevelType w:val="multilevel"/>
    <w:tmpl w:val="7206E61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E680676"/>
    <w:multiLevelType w:val="hybridMultilevel"/>
    <w:tmpl w:val="6CD6B4FC"/>
    <w:lvl w:ilvl="0" w:tplc="8632A5F6">
      <w:numFmt w:val="bullet"/>
      <w:lvlText w:val="-"/>
      <w:lvlJc w:val="left"/>
      <w:pPr>
        <w:ind w:left="1069" w:hanging="360"/>
      </w:pPr>
      <w:rPr>
        <w:rFonts w:ascii="IRRoya" w:eastAsia="Noto Serif CJK SC" w:hAnsi="IRRoya" w:cs="B Nazani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DD43199"/>
    <w:multiLevelType w:val="multilevel"/>
    <w:tmpl w:val="FDB21F8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FA2492E"/>
    <w:multiLevelType w:val="hybridMultilevel"/>
    <w:tmpl w:val="466275F6"/>
    <w:lvl w:ilvl="0" w:tplc="D6146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189509">
    <w:abstractNumId w:val="4"/>
  </w:num>
  <w:num w:numId="2" w16cid:durableId="501042475">
    <w:abstractNumId w:val="2"/>
  </w:num>
  <w:num w:numId="3" w16cid:durableId="191304675">
    <w:abstractNumId w:val="6"/>
  </w:num>
  <w:num w:numId="4" w16cid:durableId="1777018490">
    <w:abstractNumId w:val="0"/>
  </w:num>
  <w:num w:numId="5" w16cid:durableId="117918857">
    <w:abstractNumId w:val="7"/>
  </w:num>
  <w:num w:numId="6" w16cid:durableId="50424562">
    <w:abstractNumId w:val="3"/>
  </w:num>
  <w:num w:numId="7" w16cid:durableId="155071831">
    <w:abstractNumId w:val="1"/>
  </w:num>
  <w:num w:numId="8" w16cid:durableId="2138451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bod Razzazi">
    <w15:presenceInfo w15:providerId="Windows Live" w15:userId="a0318c6d003bd6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96"/>
    <w:rsid w:val="0004682C"/>
    <w:rsid w:val="00063DC0"/>
    <w:rsid w:val="00080398"/>
    <w:rsid w:val="00084768"/>
    <w:rsid w:val="00093E89"/>
    <w:rsid w:val="00116FDB"/>
    <w:rsid w:val="0014256C"/>
    <w:rsid w:val="001644AA"/>
    <w:rsid w:val="00174727"/>
    <w:rsid w:val="00184ACA"/>
    <w:rsid w:val="001A479D"/>
    <w:rsid w:val="001A6D2D"/>
    <w:rsid w:val="001E7BF1"/>
    <w:rsid w:val="002420B1"/>
    <w:rsid w:val="0025694F"/>
    <w:rsid w:val="002F2B03"/>
    <w:rsid w:val="00322776"/>
    <w:rsid w:val="00352F8F"/>
    <w:rsid w:val="00372E52"/>
    <w:rsid w:val="003E5AAC"/>
    <w:rsid w:val="003F3DE6"/>
    <w:rsid w:val="00424027"/>
    <w:rsid w:val="004370CA"/>
    <w:rsid w:val="00447502"/>
    <w:rsid w:val="00491FC7"/>
    <w:rsid w:val="004C60F1"/>
    <w:rsid w:val="004D3574"/>
    <w:rsid w:val="00537491"/>
    <w:rsid w:val="0057072F"/>
    <w:rsid w:val="005B7A85"/>
    <w:rsid w:val="005D2846"/>
    <w:rsid w:val="005D55A0"/>
    <w:rsid w:val="005F17FF"/>
    <w:rsid w:val="00607E09"/>
    <w:rsid w:val="00641A7E"/>
    <w:rsid w:val="0066067C"/>
    <w:rsid w:val="006917ED"/>
    <w:rsid w:val="006C1F21"/>
    <w:rsid w:val="007008E3"/>
    <w:rsid w:val="00761A8A"/>
    <w:rsid w:val="00785BC2"/>
    <w:rsid w:val="0079157F"/>
    <w:rsid w:val="007B6FFD"/>
    <w:rsid w:val="007F3274"/>
    <w:rsid w:val="00803C17"/>
    <w:rsid w:val="00821781"/>
    <w:rsid w:val="00842D64"/>
    <w:rsid w:val="00850996"/>
    <w:rsid w:val="00857A5B"/>
    <w:rsid w:val="00871EE0"/>
    <w:rsid w:val="008E1A17"/>
    <w:rsid w:val="008E4037"/>
    <w:rsid w:val="008F2AB4"/>
    <w:rsid w:val="009338C0"/>
    <w:rsid w:val="00943D8F"/>
    <w:rsid w:val="009572D8"/>
    <w:rsid w:val="0098407F"/>
    <w:rsid w:val="009E52BB"/>
    <w:rsid w:val="009F4111"/>
    <w:rsid w:val="00A04C77"/>
    <w:rsid w:val="00A3706E"/>
    <w:rsid w:val="00A73237"/>
    <w:rsid w:val="00AA1DFB"/>
    <w:rsid w:val="00AC643D"/>
    <w:rsid w:val="00AC76C8"/>
    <w:rsid w:val="00AD2DFD"/>
    <w:rsid w:val="00AF5AEA"/>
    <w:rsid w:val="00B0435C"/>
    <w:rsid w:val="00B06213"/>
    <w:rsid w:val="00B30FC1"/>
    <w:rsid w:val="00B92229"/>
    <w:rsid w:val="00BA1684"/>
    <w:rsid w:val="00BA188F"/>
    <w:rsid w:val="00BB3E6A"/>
    <w:rsid w:val="00BC56C0"/>
    <w:rsid w:val="00BD3F1C"/>
    <w:rsid w:val="00BE2C2A"/>
    <w:rsid w:val="00BE4620"/>
    <w:rsid w:val="00C16F33"/>
    <w:rsid w:val="00C27AA8"/>
    <w:rsid w:val="00C60913"/>
    <w:rsid w:val="00C71083"/>
    <w:rsid w:val="00C77A8B"/>
    <w:rsid w:val="00C83E67"/>
    <w:rsid w:val="00C90F9C"/>
    <w:rsid w:val="00C93E99"/>
    <w:rsid w:val="00D2560D"/>
    <w:rsid w:val="00D25ED2"/>
    <w:rsid w:val="00D546CE"/>
    <w:rsid w:val="00D60F9B"/>
    <w:rsid w:val="00D77B1F"/>
    <w:rsid w:val="00D87FD8"/>
    <w:rsid w:val="00DA4C96"/>
    <w:rsid w:val="00DA73D9"/>
    <w:rsid w:val="00DB0D43"/>
    <w:rsid w:val="00DB61A1"/>
    <w:rsid w:val="00DF1D1A"/>
    <w:rsid w:val="00DF739F"/>
    <w:rsid w:val="00E05105"/>
    <w:rsid w:val="00E32C58"/>
    <w:rsid w:val="00E332E1"/>
    <w:rsid w:val="00E4408F"/>
    <w:rsid w:val="00E51715"/>
    <w:rsid w:val="00E5501B"/>
    <w:rsid w:val="00E572C7"/>
    <w:rsid w:val="00E7797E"/>
    <w:rsid w:val="00EC6893"/>
    <w:rsid w:val="00EF0C98"/>
    <w:rsid w:val="00F02B7D"/>
    <w:rsid w:val="00F360BD"/>
    <w:rsid w:val="00F4310E"/>
    <w:rsid w:val="00F4522C"/>
    <w:rsid w:val="00FC13EB"/>
    <w:rsid w:val="00FD3170"/>
    <w:rsid w:val="00FD3993"/>
    <w:rsid w:val="00FE5911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FF148"/>
  <w15:docId w15:val="{3E2D03A0-C822-458D-B18A-43605DCB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2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E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77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0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027"/>
  </w:style>
  <w:style w:type="paragraph" w:styleId="Footer">
    <w:name w:val="footer"/>
    <w:basedOn w:val="Normal"/>
    <w:link w:val="FooterChar"/>
    <w:uiPriority w:val="99"/>
    <w:unhideWhenUsed/>
    <w:rsid w:val="004240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027"/>
  </w:style>
  <w:style w:type="paragraph" w:styleId="ListParagraph">
    <w:name w:val="List Paragraph"/>
    <w:basedOn w:val="Normal"/>
    <w:uiPriority w:val="34"/>
    <w:qFormat/>
    <w:rsid w:val="00C93E99"/>
    <w:pPr>
      <w:ind w:left="720"/>
      <w:contextualSpacing/>
    </w:pPr>
  </w:style>
  <w:style w:type="paragraph" w:styleId="Revision">
    <w:name w:val="Revision"/>
    <w:hidden/>
    <w:uiPriority w:val="99"/>
    <w:semiHidden/>
    <w:rsid w:val="00C83E67"/>
    <w:pPr>
      <w:suppressAutoHyphens w:val="0"/>
    </w:pPr>
  </w:style>
  <w:style w:type="character" w:styleId="CommentReference">
    <w:name w:val="annotation reference"/>
    <w:basedOn w:val="DefaultParagraphFont"/>
    <w:uiPriority w:val="99"/>
    <w:semiHidden/>
    <w:unhideWhenUsed/>
    <w:rsid w:val="007B6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F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DE728-C159-400B-9BFD-9B89ED32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jadidi</dc:creator>
  <cp:keywords/>
  <dc:description/>
  <cp:lastModifiedBy>Farbod Razzazi</cp:lastModifiedBy>
  <cp:revision>16</cp:revision>
  <cp:lastPrinted>2023-01-24T05:43:00Z</cp:lastPrinted>
  <dcterms:created xsi:type="dcterms:W3CDTF">2023-01-23T08:19:00Z</dcterms:created>
  <dcterms:modified xsi:type="dcterms:W3CDTF">2023-01-31T06:39:00Z</dcterms:modified>
  <dc:language>en-US</dc:language>
</cp:coreProperties>
</file>